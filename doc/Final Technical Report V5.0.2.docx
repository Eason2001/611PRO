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2BA8A" w14:textId="77777777" w:rsidR="0011386C" w:rsidRDefault="00193C7E">
      <w:pPr>
        <w:pStyle w:val="Titledocument"/>
        <w:rPr>
          <w:ins w:id="0" w:author="Haiyang Yun" w:date="2017-11-29T15:54:00Z"/>
          <w14:ligatures w14:val="standard"/>
        </w:rPr>
      </w:pPr>
      <w:del w:id="1" w:author="Haiyang Yun" w:date="2017-11-29T15:53:00Z">
        <w:r w:rsidDel="00C86FEB">
          <w:rPr>
            <w14:ligatures w14:val="standard"/>
          </w:rPr>
          <w:delText>d</w:delText>
        </w:r>
      </w:del>
      <w:r>
        <w:rPr>
          <w:rFonts w:hint="eastAsia"/>
          <w14:ligatures w14:val="standard"/>
        </w:rPr>
        <w:t xml:space="preserve">Online Quiz </w:t>
      </w:r>
      <w:r>
        <w:rPr>
          <w:rFonts w:eastAsia="宋体" w:hint="eastAsia"/>
          <w:lang w:eastAsia="zh-CN"/>
          <w14:ligatures w14:val="standard"/>
        </w:rPr>
        <w:t xml:space="preserve">System </w:t>
      </w:r>
      <w:r>
        <w:rPr>
          <w:rFonts w:hint="eastAsia"/>
          <w14:ligatures w14:val="standard"/>
        </w:rPr>
        <w:t>with Facial Recognition</w:t>
      </w:r>
    </w:p>
    <w:p w14:paraId="3E1B9C24" w14:textId="77777777" w:rsidR="00C86FEB" w:rsidRPr="003A0BE2" w:rsidRDefault="00C86FEB" w:rsidP="00C86FEB">
      <w:pPr>
        <w:pStyle w:val="Titledocument"/>
        <w:rPr>
          <w:ins w:id="2" w:author="Haiyang Yun" w:date="2017-11-29T15:54:00Z"/>
          <w:b w:val="0"/>
          <w:sz w:val="24"/>
          <w:szCs w:val="24"/>
          <w14:ligatures w14:val="standard"/>
        </w:rPr>
      </w:pPr>
      <w:proofErr w:type="spellStart"/>
      <w:ins w:id="3" w:author="Haiyang Yun" w:date="2017-11-29T15:54:00Z">
        <w:r w:rsidRPr="003A0BE2">
          <w:rPr>
            <w:rFonts w:hint="eastAsia"/>
            <w:b w:val="0"/>
            <w:sz w:val="24"/>
            <w:szCs w:val="24"/>
            <w14:ligatures w14:val="standard"/>
          </w:rPr>
          <w:t>Tengxiaoyao</w:t>
        </w:r>
        <w:proofErr w:type="spellEnd"/>
        <w:r w:rsidRPr="003A0BE2">
          <w:rPr>
            <w:b w:val="0"/>
            <w:sz w:val="24"/>
            <w:szCs w:val="24"/>
            <w14:ligatures w14:val="standard"/>
          </w:rPr>
          <w:t xml:space="preserve"> </w:t>
        </w:r>
        <w:proofErr w:type="spellStart"/>
        <w:r w:rsidRPr="003A0BE2">
          <w:rPr>
            <w:b w:val="0"/>
            <w:sz w:val="24"/>
            <w:szCs w:val="24"/>
            <w14:ligatures w14:val="standard"/>
          </w:rPr>
          <w:t>Tu</w:t>
        </w:r>
        <w:proofErr w:type="spellEnd"/>
        <w:r w:rsidRPr="003A0BE2">
          <w:rPr>
            <w:rFonts w:hint="eastAsia"/>
            <w:b w:val="0"/>
            <w:sz w:val="24"/>
            <w:szCs w:val="24"/>
            <w14:ligatures w14:val="standard"/>
          </w:rPr>
          <w:t xml:space="preserve">, </w:t>
        </w:r>
        <w:proofErr w:type="spellStart"/>
        <w:r w:rsidRPr="003A0BE2">
          <w:rPr>
            <w:rFonts w:hint="eastAsia"/>
            <w:b w:val="0"/>
            <w:sz w:val="24"/>
            <w:szCs w:val="24"/>
            <w14:ligatures w14:val="standard"/>
          </w:rPr>
          <w:t>Zhicheng</w:t>
        </w:r>
        <w:proofErr w:type="spellEnd"/>
        <w:r w:rsidRPr="003A0BE2">
          <w:rPr>
            <w:b w:val="0"/>
            <w:sz w:val="24"/>
            <w:szCs w:val="24"/>
            <w14:ligatures w14:val="standard"/>
          </w:rPr>
          <w:t xml:space="preserve"> Pan</w:t>
        </w:r>
        <w:r w:rsidRPr="003A0BE2">
          <w:rPr>
            <w:rFonts w:hint="eastAsia"/>
            <w:b w:val="0"/>
            <w:sz w:val="24"/>
            <w:szCs w:val="24"/>
            <w14:ligatures w14:val="standard"/>
          </w:rPr>
          <w:t>, Chao</w:t>
        </w:r>
        <w:r w:rsidRPr="003A0BE2">
          <w:rPr>
            <w:b w:val="0"/>
            <w:sz w:val="24"/>
            <w:szCs w:val="24"/>
            <w14:ligatures w14:val="standard"/>
          </w:rPr>
          <w:t xml:space="preserve"> Zhang</w:t>
        </w:r>
        <w:r w:rsidRPr="003A0BE2">
          <w:rPr>
            <w:rFonts w:hint="eastAsia"/>
            <w:b w:val="0"/>
            <w:sz w:val="24"/>
            <w:szCs w:val="24"/>
            <w14:ligatures w14:val="standard"/>
          </w:rPr>
          <w:t>, Hang</w:t>
        </w:r>
        <w:r w:rsidRPr="003A0BE2">
          <w:rPr>
            <w:b w:val="0"/>
            <w:sz w:val="24"/>
            <w:szCs w:val="24"/>
            <w14:ligatures w14:val="standard"/>
          </w:rPr>
          <w:t xml:space="preserve"> Zhou</w:t>
        </w:r>
        <w:r w:rsidRPr="003A0BE2">
          <w:rPr>
            <w:rFonts w:hint="eastAsia"/>
            <w:b w:val="0"/>
            <w:sz w:val="24"/>
            <w:szCs w:val="24"/>
            <w14:ligatures w14:val="standard"/>
          </w:rPr>
          <w:t>, Yunpeng</w:t>
        </w:r>
        <w:r w:rsidRPr="003A0BE2">
          <w:rPr>
            <w:b w:val="0"/>
            <w:sz w:val="24"/>
            <w:szCs w:val="24"/>
            <w14:ligatures w14:val="standard"/>
          </w:rPr>
          <w:t xml:space="preserve"> Bai</w:t>
        </w:r>
      </w:ins>
    </w:p>
    <w:p w14:paraId="4441D88F" w14:textId="77777777" w:rsidR="00C86FEB" w:rsidRPr="003A0BE2" w:rsidRDefault="00C86FEB" w:rsidP="00C86FEB">
      <w:pPr>
        <w:pStyle w:val="Titledocument"/>
        <w:rPr>
          <w:ins w:id="4" w:author="Haiyang Yun" w:date="2017-11-29T15:54:00Z"/>
          <w:b w:val="0"/>
          <w:sz w:val="24"/>
          <w:szCs w:val="24"/>
          <w14:ligatures w14:val="standard"/>
        </w:rPr>
      </w:pPr>
      <w:ins w:id="5" w:author="Haiyang Yun" w:date="2017-11-29T15:54:00Z">
        <w:r w:rsidRPr="003A0BE2">
          <w:rPr>
            <w:b w:val="0"/>
            <w:sz w:val="24"/>
            <w:szCs w:val="24"/>
            <w14:ligatures w14:val="standard"/>
          </w:rPr>
          <w:t>School of Computer Science</w:t>
        </w:r>
      </w:ins>
    </w:p>
    <w:p w14:paraId="2D1DCABB" w14:textId="77777777" w:rsidR="00C86FEB" w:rsidRPr="003A0BE2" w:rsidRDefault="00C86FEB" w:rsidP="00C86FEB">
      <w:pPr>
        <w:pStyle w:val="Titledocument"/>
        <w:rPr>
          <w:ins w:id="6" w:author="Haiyang Yun" w:date="2017-11-29T15:54:00Z"/>
          <w:b w:val="0"/>
          <w:sz w:val="24"/>
          <w:szCs w:val="24"/>
          <w14:ligatures w14:val="standard"/>
        </w:rPr>
      </w:pPr>
      <w:ins w:id="7" w:author="Haiyang Yun" w:date="2017-11-29T15:54:00Z">
        <w:r w:rsidRPr="003A0BE2">
          <w:rPr>
            <w:rFonts w:hint="eastAsia"/>
            <w:b w:val="0"/>
            <w:sz w:val="24"/>
            <w:szCs w:val="24"/>
            <w14:ligatures w14:val="standard"/>
          </w:rPr>
          <w:t>University of Windsor</w:t>
        </w:r>
      </w:ins>
    </w:p>
    <w:p w14:paraId="6AF7272C" w14:textId="77777777" w:rsidR="00C86FEB" w:rsidRDefault="00C86FEB" w:rsidP="00C86FEB">
      <w:pPr>
        <w:pStyle w:val="Titledocument"/>
        <w:rPr>
          <w:ins w:id="8" w:author="Haiyang Yun" w:date="2017-11-29T15:54:00Z"/>
          <w:b w:val="0"/>
          <w:sz w:val="24"/>
          <w:szCs w:val="24"/>
          <w14:ligatures w14:val="standard"/>
        </w:rPr>
      </w:pPr>
      <w:ins w:id="9" w:author="Haiyang Yun" w:date="2017-11-29T15:54:00Z">
        <w:r w:rsidRPr="003A0BE2">
          <w:rPr>
            <w:rFonts w:hint="eastAsia"/>
            <w:b w:val="0"/>
            <w:sz w:val="24"/>
            <w:szCs w:val="24"/>
            <w14:ligatures w14:val="standard"/>
          </w:rPr>
          <w:t>Windsor, ON, Canada</w:t>
        </w:r>
      </w:ins>
    </w:p>
    <w:p w14:paraId="26A6A884" w14:textId="77777777" w:rsidR="00C86FEB" w:rsidRDefault="00C86FEB" w:rsidP="00C86FEB">
      <w:pPr>
        <w:pStyle w:val="Titledocument"/>
        <w:rPr>
          <w:ins w:id="10" w:author="Haiyang Yun" w:date="2017-11-29T15:54:00Z"/>
          <w:b w:val="0"/>
          <w:sz w:val="24"/>
          <w:szCs w:val="24"/>
          <w14:ligatures w14:val="standard"/>
        </w:rPr>
      </w:pPr>
      <w:ins w:id="11" w:author="Haiyang Yun" w:date="2017-11-29T15:54:00Z">
        <w:r>
          <w:rPr>
            <w:rFonts w:hint="eastAsia"/>
            <w:b w:val="0"/>
            <w:sz w:val="24"/>
            <w:szCs w:val="24"/>
            <w14:ligatures w14:val="standard"/>
          </w:rPr>
          <w:t>{</w:t>
        </w:r>
        <w:r>
          <w:rPr>
            <w:b w:val="0"/>
            <w:sz w:val="24"/>
            <w:szCs w:val="24"/>
            <w14:ligatures w14:val="standard"/>
          </w:rPr>
          <w:t>tu</w:t>
        </w:r>
        <w:proofErr w:type="gramStart"/>
        <w:r>
          <w:rPr>
            <w:b w:val="0"/>
            <w:sz w:val="24"/>
            <w:szCs w:val="24"/>
            <w14:ligatures w14:val="standard"/>
          </w:rPr>
          <w:t>6,pan</w:t>
        </w:r>
        <w:proofErr w:type="gramEnd"/>
        <w:r>
          <w:rPr>
            <w:b w:val="0"/>
            <w:sz w:val="24"/>
            <w:szCs w:val="24"/>
            <w14:ligatures w14:val="standard"/>
          </w:rPr>
          <w:t>14,zhang1pr,zhou167,bai11e</w:t>
        </w:r>
        <w:r>
          <w:rPr>
            <w:rFonts w:hint="eastAsia"/>
            <w:b w:val="0"/>
            <w:sz w:val="24"/>
            <w:szCs w:val="24"/>
            <w14:ligatures w14:val="standard"/>
          </w:rPr>
          <w:t>}</w:t>
        </w:r>
        <w:r>
          <w:rPr>
            <w:b w:val="0"/>
            <w:sz w:val="24"/>
            <w:szCs w:val="24"/>
            <w14:ligatures w14:val="standard"/>
          </w:rPr>
          <w:t>@uwindsor.ca</w:t>
        </w:r>
      </w:ins>
    </w:p>
    <w:p w14:paraId="59416DBC" w14:textId="77777777" w:rsidR="00C86FEB" w:rsidDel="00C86FEB" w:rsidRDefault="00C86FEB">
      <w:pPr>
        <w:pStyle w:val="AbsHead"/>
        <w:rPr>
          <w:del w:id="12" w:author="Haiyang Yun" w:date="2017-11-29T15:55:00Z"/>
          <w:bCs/>
          <w:lang w:val="en-GB" w:eastAsia="ja-JP"/>
          <w14:ligatures w14:val="standard"/>
        </w:rPr>
      </w:pPr>
    </w:p>
    <w:p w14:paraId="629B8839" w14:textId="77777777" w:rsidR="00C86FEB" w:rsidRDefault="00C86FEB">
      <w:pPr>
        <w:pStyle w:val="Titledocument"/>
        <w:rPr>
          <w:ins w:id="13" w:author="Haiyang Yun" w:date="2017-11-29T15:55:00Z"/>
          <w14:ligatures w14:val="standard"/>
        </w:rPr>
      </w:pPr>
    </w:p>
    <w:p w14:paraId="004FBCE7" w14:textId="77777777" w:rsidR="0011386C" w:rsidRDefault="0011386C">
      <w:pPr>
        <w:pStyle w:val="AbsHead"/>
        <w:rPr>
          <w:bCs/>
          <w:lang w:val="en-GB" w:eastAsia="ja-JP"/>
          <w14:ligatures w14:val="standard"/>
        </w:rPr>
        <w:sectPr w:rsidR="0011386C">
          <w:headerReference w:type="even" r:id="rId10"/>
          <w:headerReference w:type="default" r:id="rId11"/>
          <w:footerReference w:type="even" r:id="rId12"/>
          <w:footerReference w:type="default" r:id="rId13"/>
          <w:endnotePr>
            <w:numFmt w:val="decimal"/>
          </w:endnotePr>
          <w:type w:val="continuous"/>
          <w:pgSz w:w="12240" w:h="15840"/>
          <w:pgMar w:top="1500" w:right="1080" w:bottom="1600" w:left="1080" w:header="1080" w:footer="1080" w:gutter="0"/>
          <w:pgNumType w:start="1"/>
          <w:cols w:space="480"/>
          <w:titlePg/>
          <w:docGrid w:linePitch="360"/>
        </w:sectPr>
      </w:pPr>
    </w:p>
    <w:p w14:paraId="0E0EA856" w14:textId="77777777" w:rsidR="0011386C" w:rsidRDefault="00193C7E">
      <w:pPr>
        <w:pStyle w:val="AbsHead"/>
        <w:rPr>
          <w:lang w:eastAsia="ja-JP"/>
          <w14:ligatures w14:val="standard"/>
        </w:rPr>
      </w:pPr>
      <w:r>
        <w:rPr>
          <w:bCs/>
          <w:lang w:val="en-GB" w:eastAsia="ja-JP"/>
          <w14:ligatures w14:val="standard"/>
        </w:rPr>
        <w:lastRenderedPageBreak/>
        <w:t>ABSTRACT</w:t>
      </w:r>
    </w:p>
    <w:p w14:paraId="635CAA7B" w14:textId="77777777" w:rsidR="0011386C" w:rsidRDefault="00193C7E">
      <w:pPr>
        <w:pStyle w:val="Abstract"/>
        <w:rPr>
          <w:rFonts w:eastAsia="宋体"/>
          <w:lang w:val="en-GB" w:eastAsia="ja-JP"/>
          <w14:ligatures w14:val="standard"/>
        </w:rPr>
      </w:pPr>
      <w:r>
        <w:rPr>
          <w14:ligatures w14:val="standard"/>
        </w:rPr>
        <w:t>T</w:t>
      </w:r>
      <w:r>
        <w:rPr>
          <w:rFonts w:eastAsia="宋体" w:hint="eastAsia"/>
          <w:lang w:eastAsia="zh-CN"/>
          <w14:ligatures w14:val="standard"/>
        </w:rPr>
        <w:t xml:space="preserve">he current methods for verifying the identity of examinees are subjective and inefficient. In this project, we have done research on methods currently used in face recognition related industries to do verification, studied on how it can be implemented smoothly and efficiently with the online quiz system, made improvements. The system </w:t>
      </w:r>
      <w:proofErr w:type="gramStart"/>
      <w:r>
        <w:rPr>
          <w:rFonts w:eastAsia="宋体" w:hint="eastAsia"/>
          <w:lang w:eastAsia="zh-CN"/>
          <w14:ligatures w14:val="standard"/>
        </w:rPr>
        <w:t>include</w:t>
      </w:r>
      <w:proofErr w:type="gramEnd"/>
      <w:r>
        <w:rPr>
          <w:rFonts w:eastAsia="宋体" w:hint="eastAsia"/>
          <w:lang w:eastAsia="zh-CN"/>
          <w14:ligatures w14:val="standard"/>
        </w:rPr>
        <w:t xml:space="preserve"> all basic functions that a regular Courses Registration System may have. Moreover, it will use web cameras to catch images of a student</w:t>
      </w:r>
      <w:r>
        <w:rPr>
          <w:rFonts w:eastAsia="宋体"/>
          <w:lang w:eastAsia="zh-CN"/>
          <w14:ligatures w14:val="standard"/>
        </w:rPr>
        <w:t>’</w:t>
      </w:r>
      <w:r>
        <w:rPr>
          <w:rFonts w:eastAsia="宋体" w:hint="eastAsia"/>
          <w:lang w:eastAsia="zh-CN"/>
          <w14:ligatures w14:val="standard"/>
        </w:rPr>
        <w:t>s face and identify his permission to login the system. By using the Agile methods, we have real-time communication among team members regularly. Coders pair with each other; pairing programming is practiced throughout the whole project. As a result, we minimize the risk during the design and development of the Quiz System and successfully integrate it with facial recognition.</w:t>
      </w:r>
    </w:p>
    <w:p w14:paraId="75052493" w14:textId="77777777" w:rsidR="0011386C" w:rsidRDefault="00193C7E">
      <w:pPr>
        <w:pStyle w:val="Head1"/>
        <w:spacing w:before="380"/>
        <w:rPr>
          <w14:ligatures w14:val="standard"/>
        </w:rPr>
      </w:pPr>
      <w:r>
        <w:rPr>
          <w14:ligatures w14:val="standard"/>
        </w:rPr>
        <w:t>1</w:t>
      </w:r>
      <w:r>
        <w:rPr>
          <w:szCs w:val="22"/>
          <w14:ligatures w14:val="standard"/>
        </w:rPr>
        <w:t> </w:t>
      </w:r>
      <w:r>
        <w:rPr>
          <w14:ligatures w14:val="standard"/>
        </w:rPr>
        <w:t>INTRODUCTION</w:t>
      </w:r>
    </w:p>
    <w:p w14:paraId="2DF0B424" w14:textId="0DA625F0" w:rsidR="00527DD9" w:rsidRDefault="00527DD9">
      <w:pPr>
        <w:rPr>
          <w:rFonts w:eastAsia="宋体"/>
          <w:lang w:eastAsia="zh-CN"/>
          <w14:ligatures w14:val="standard"/>
        </w:rPr>
      </w:pPr>
      <w:ins w:id="14" w:author="Haiyang Yun" w:date="2017-11-29T15:37:00Z">
        <w:r w:rsidRPr="00527DD9">
          <w:rPr>
            <w:rFonts w:eastAsia="宋体"/>
            <w:lang w:eastAsia="zh-CN"/>
            <w14:ligatures w14:val="standard"/>
          </w:rPr>
          <w:t>With the maturity of search technologies and the rapid development of artificial intelligence nowadays, biometric identification technology is gradually showing its high commercial value and market prospect. The perfection and popularization of hardware have paved the way for the development of intelligent software, and the superiority of AI technology has gradually emerged in various fields, such as web application. In this report, the goal is to introduce how a web application named Online Quiz System which combines facial recognition</w:t>
        </w:r>
      </w:ins>
      <w:ins w:id="15" w:author="Haiyang Yun" w:date="2017-11-29T15:42:00Z">
        <w:r>
          <w:rPr>
            <w:rFonts w:eastAsia="宋体"/>
            <w:lang w:eastAsia="zh-CN"/>
            <w14:ligatures w14:val="standard"/>
          </w:rPr>
          <w:t xml:space="preserve"> </w:t>
        </w:r>
      </w:ins>
      <w:ins w:id="16" w:author="Haiyang Yun" w:date="2017-11-29T15:37:00Z">
        <w:r w:rsidRPr="00527DD9">
          <w:rPr>
            <w:rFonts w:eastAsia="宋体"/>
            <w:lang w:eastAsia="zh-CN"/>
            <w14:ligatures w14:val="standard"/>
          </w:rPr>
          <w:t>is developed.</w:t>
        </w:r>
      </w:ins>
    </w:p>
    <w:p w14:paraId="14FA3963" w14:textId="2AEE6151" w:rsidR="00527DD9" w:rsidRDefault="00193C7E">
      <w:pPr>
        <w:rPr>
          <w:ins w:id="17" w:author="Haiyang Yun" w:date="2017-11-29T15:44:00Z"/>
          <w:rFonts w:eastAsia="宋体"/>
          <w:lang w:eastAsia="zh-CN"/>
          <w14:ligatures w14:val="standard"/>
        </w:rPr>
      </w:pPr>
      <w:r>
        <w:rPr>
          <w:rFonts w:eastAsia="宋体" w:hint="eastAsia"/>
          <w:lang w:eastAsia="zh-CN"/>
          <w14:ligatures w14:val="standard"/>
        </w:rPr>
        <w:t xml:space="preserve">Regarded as an important subsystem of a school ERP system, Online Quiz System plays an important role in helping schools and training institutions to allocate teaching resources and maximize students' and instructors' utilization. </w:t>
      </w:r>
      <w:del w:id="18" w:author="Haiyang Yun" w:date="2017-11-29T15:40:00Z">
        <w:r w:rsidDel="00527DD9">
          <w:rPr>
            <w:rFonts w:eastAsia="宋体" w:hint="eastAsia"/>
            <w:lang w:eastAsia="zh-CN"/>
            <w14:ligatures w14:val="standard"/>
          </w:rPr>
          <w:delText>The scope of the project is defined as a</w:delText>
        </w:r>
        <w:r w:rsidR="00527DD9" w:rsidDel="00527DD9">
          <w:rPr>
            <w:rFonts w:eastAsia="宋体"/>
            <w:lang w:eastAsia="zh-CN"/>
            <w14:ligatures w14:val="standard"/>
          </w:rPr>
          <w:delText>n</w:delText>
        </w:r>
        <w:r w:rsidDel="00527DD9">
          <w:rPr>
            <w:rFonts w:eastAsia="宋体" w:hint="eastAsia"/>
            <w:lang w:eastAsia="zh-CN"/>
            <w14:ligatures w14:val="standard"/>
          </w:rPr>
          <w:delText xml:space="preserve"> Online Quiz System which is integrated with face recognition technologies. </w:delText>
        </w:r>
      </w:del>
      <w:del w:id="19" w:author="Haiyang Yun" w:date="2017-11-29T15:42:00Z">
        <w:r w:rsidDel="00527DD9">
          <w:rPr>
            <w:rFonts w:eastAsia="宋体" w:hint="eastAsia"/>
            <w:lang w:eastAsia="zh-CN"/>
            <w14:ligatures w14:val="standard"/>
          </w:rPr>
          <w:delText xml:space="preserve">The highlight of this project is that </w:delText>
        </w:r>
      </w:del>
      <w:ins w:id="20" w:author="Haiyang Yun" w:date="2017-11-29T15:42:00Z">
        <w:r w:rsidR="00527DD9">
          <w:rPr>
            <w:rFonts w:eastAsia="宋体"/>
            <w:lang w:eastAsia="zh-CN"/>
            <w14:ligatures w14:val="standard"/>
          </w:rPr>
          <w:t>I</w:t>
        </w:r>
      </w:ins>
      <w:del w:id="21" w:author="Haiyang Yun" w:date="2017-11-29T15:42:00Z">
        <w:r w:rsidDel="00527DD9">
          <w:rPr>
            <w:rFonts w:eastAsia="宋体" w:hint="eastAsia"/>
            <w:lang w:eastAsia="zh-CN"/>
            <w14:ligatures w14:val="standard"/>
          </w:rPr>
          <w:delText>i</w:delText>
        </w:r>
      </w:del>
      <w:r>
        <w:rPr>
          <w:rFonts w:eastAsia="宋体" w:hint="eastAsia"/>
          <w:lang w:eastAsia="zh-CN"/>
          <w14:ligatures w14:val="standard"/>
        </w:rPr>
        <w:t xml:space="preserve">t not only features with traditional functionalities of Online Quiz System but also integrates the latest technologies of </w:t>
      </w:r>
      <w:r w:rsidR="00527DD9">
        <w:rPr>
          <w:rFonts w:eastAsia="宋体"/>
          <w:lang w:eastAsia="zh-CN"/>
          <w14:ligatures w14:val="standard"/>
        </w:rPr>
        <w:t>continuous</w:t>
      </w:r>
      <w:r>
        <w:rPr>
          <w:rFonts w:eastAsia="宋体" w:hint="eastAsia"/>
          <w:lang w:eastAsia="zh-CN"/>
          <w14:ligatures w14:val="standard"/>
        </w:rPr>
        <w:t xml:space="preserve"> biometric authentication when users are doing the quiz.</w:t>
      </w:r>
    </w:p>
    <w:p w14:paraId="1618383F" w14:textId="71113259" w:rsidR="00527DD9" w:rsidRPr="00E31121" w:rsidRDefault="00527DD9">
      <w:pPr>
        <w:rPr>
          <w:rFonts w:eastAsia="宋体"/>
          <w:lang w:val="en-CA" w:eastAsia="zh-CN"/>
          <w14:ligatures w14:val="standard"/>
          <w:rPrChange w:id="22" w:author="Haiyang Yun" w:date="2017-11-29T16:00:00Z">
            <w:rPr>
              <w:rFonts w:eastAsia="宋体"/>
              <w:lang w:eastAsia="zh-CN"/>
              <w14:ligatures w14:val="standard"/>
            </w:rPr>
          </w:rPrChange>
        </w:rPr>
      </w:pPr>
      <w:ins w:id="23" w:author="Haiyang Yun" w:date="2017-11-29T15:44:00Z">
        <w:r>
          <w:rPr>
            <w:rFonts w:eastAsia="宋体"/>
            <w:lang w:eastAsia="zh-CN"/>
            <w14:ligatures w14:val="standard"/>
          </w:rPr>
          <w:t xml:space="preserve">This report covers </w:t>
        </w:r>
      </w:ins>
      <w:ins w:id="24" w:author="Haiyang Yun" w:date="2017-11-29T15:47:00Z">
        <w:r w:rsidR="00696A1A">
          <w:rPr>
            <w:rFonts w:eastAsia="宋体"/>
            <w:lang w:eastAsia="zh-CN"/>
            <w14:ligatures w14:val="standard"/>
          </w:rPr>
          <w:t>fore</w:t>
        </w:r>
        <w:r w:rsidR="00C86FEB">
          <w:rPr>
            <w:rFonts w:eastAsia="宋体"/>
            <w:lang w:val="en-CA" w:eastAsia="zh-CN"/>
            <w14:ligatures w14:val="standard"/>
          </w:rPr>
          <w:t xml:space="preserve"> sections: Project </w:t>
        </w:r>
      </w:ins>
      <w:ins w:id="25" w:author="Haiyang Yun" w:date="2017-11-29T15:53:00Z">
        <w:r w:rsidR="00C86FEB">
          <w:rPr>
            <w:rFonts w:eastAsia="宋体"/>
            <w:lang w:val="en-CA" w:eastAsia="zh-CN"/>
            <w14:ligatures w14:val="standard"/>
          </w:rPr>
          <w:t>Details and Me</w:t>
        </w:r>
      </w:ins>
      <w:ins w:id="26" w:author="Haiyang Yun" w:date="2017-11-29T15:54:00Z">
        <w:r w:rsidR="00C86FEB">
          <w:rPr>
            <w:rFonts w:eastAsia="宋体"/>
            <w:lang w:val="en-CA" w:eastAsia="zh-CN"/>
            <w14:ligatures w14:val="standard"/>
          </w:rPr>
          <w:t>thodology</w:t>
        </w:r>
      </w:ins>
      <w:ins w:id="27" w:author="Haiyang Yun" w:date="2017-11-29T15:47:00Z">
        <w:r w:rsidR="00E31121">
          <w:rPr>
            <w:rFonts w:eastAsia="宋体"/>
            <w:lang w:val="en-CA" w:eastAsia="zh-CN"/>
            <w14:ligatures w14:val="standard"/>
          </w:rPr>
          <w:t xml:space="preserve"> </w:t>
        </w:r>
      </w:ins>
      <w:ins w:id="28" w:author="Haiyang Yun" w:date="2017-11-29T15:59:00Z">
        <w:r w:rsidR="00E31121">
          <w:rPr>
            <w:rFonts w:eastAsia="宋体"/>
            <w:lang w:val="en-CA" w:eastAsia="zh-CN"/>
            <w14:ligatures w14:val="standard"/>
          </w:rPr>
          <w:t xml:space="preserve">Section </w:t>
        </w:r>
      </w:ins>
      <w:ins w:id="29" w:author="Haiyang Yun" w:date="2017-11-29T15:47:00Z">
        <w:r w:rsidR="00E31121">
          <w:rPr>
            <w:rFonts w:eastAsia="宋体"/>
            <w:lang w:val="en-CA" w:eastAsia="zh-CN"/>
            <w14:ligatures w14:val="standard"/>
          </w:rPr>
          <w:t xml:space="preserve">which gives information about the definition of the system, the methodology used to develop the entire </w:t>
        </w:r>
      </w:ins>
      <w:ins w:id="30" w:author="Haiyang Yun" w:date="2017-11-29T16:03:00Z">
        <w:r w:rsidR="00E31121">
          <w:rPr>
            <w:rFonts w:eastAsia="宋体"/>
            <w:lang w:val="en-CA" w:eastAsia="zh-CN"/>
            <w14:ligatures w14:val="standard"/>
          </w:rPr>
          <w:t xml:space="preserve">system, the </w:t>
        </w:r>
        <w:r w:rsidR="00E31121">
          <w:rPr>
            <w:rFonts w:eastAsia="宋体" w:hint="eastAsia"/>
            <w:lang w:eastAsia="zh-CN"/>
            <w14:ligatures w14:val="standard"/>
          </w:rPr>
          <w:t>architecture</w:t>
        </w:r>
      </w:ins>
      <w:ins w:id="31" w:author="Haiyang Yun" w:date="2017-11-29T16:04:00Z">
        <w:r w:rsidR="00E31121">
          <w:rPr>
            <w:rFonts w:eastAsia="宋体"/>
            <w:lang w:eastAsia="zh-CN"/>
            <w14:ligatures w14:val="standard"/>
          </w:rPr>
          <w:t xml:space="preserve"> </w:t>
        </w:r>
      </w:ins>
      <w:ins w:id="32" w:author="Haiyang Yun" w:date="2017-11-29T16:05:00Z">
        <w:r w:rsidR="00E31121">
          <w:rPr>
            <w:rFonts w:eastAsia="宋体"/>
            <w:lang w:eastAsia="zh-CN"/>
            <w14:ligatures w14:val="standard"/>
          </w:rPr>
          <w:t xml:space="preserve">including </w:t>
        </w:r>
      </w:ins>
      <w:ins w:id="33" w:author="Haiyang Yun" w:date="2017-11-29T16:04:00Z">
        <w:r w:rsidR="00E31121">
          <w:rPr>
            <w:rFonts w:eastAsia="宋体"/>
            <w:lang w:eastAsia="zh-CN"/>
            <w14:ligatures w14:val="standard"/>
          </w:rPr>
          <w:t>system</w:t>
        </w:r>
      </w:ins>
      <w:ins w:id="34" w:author="Haiyang Yun" w:date="2017-11-29T16:05:00Z">
        <w:r w:rsidR="00E31121" w:rsidRPr="00E31121">
          <w:rPr>
            <w:rFonts w:eastAsia="宋体" w:hint="eastAsia"/>
            <w:lang w:eastAsia="zh-CN"/>
            <w14:ligatures w14:val="standard"/>
          </w:rPr>
          <w:t xml:space="preserve"> </w:t>
        </w:r>
        <w:r w:rsidR="00E31121">
          <w:rPr>
            <w:rFonts w:eastAsia="宋体" w:hint="eastAsia"/>
            <w:lang w:eastAsia="zh-CN"/>
            <w14:ligatures w14:val="standard"/>
          </w:rPr>
          <w:t>architecture</w:t>
        </w:r>
      </w:ins>
      <w:ins w:id="35" w:author="Haiyang Yun" w:date="2017-11-29T16:04:00Z">
        <w:r w:rsidR="00E31121">
          <w:rPr>
            <w:rFonts w:eastAsia="宋体"/>
            <w:lang w:eastAsia="zh-CN"/>
            <w14:ligatures w14:val="standard"/>
          </w:rPr>
          <w:t xml:space="preserve"> and m</w:t>
        </w:r>
        <w:r w:rsidR="00E31121">
          <w:rPr>
            <w:rFonts w:ascii="Times New Roman" w:hAnsi="Times New Roman" w:cs="Times New Roman" w:hint="eastAsia"/>
          </w:rPr>
          <w:t>odule</w:t>
        </w:r>
      </w:ins>
      <w:ins w:id="36" w:author="Haiyang Yun" w:date="2017-11-29T16:05:00Z">
        <w:r w:rsidR="00E31121">
          <w:rPr>
            <w:rFonts w:ascii="Times New Roman" w:hAnsi="Times New Roman" w:cs="Times New Roman"/>
          </w:rPr>
          <w:t xml:space="preserve"> </w:t>
        </w:r>
      </w:ins>
      <w:ins w:id="37" w:author="Haiyang Yun" w:date="2017-11-29T16:06:00Z">
        <w:r w:rsidR="00E31121">
          <w:rPr>
            <w:rFonts w:ascii="Times New Roman" w:hAnsi="Times New Roman" w:cs="Times New Roman"/>
          </w:rPr>
          <w:t>d</w:t>
        </w:r>
        <w:r w:rsidR="00E31121" w:rsidRPr="00E31121">
          <w:rPr>
            <w:rFonts w:ascii="Times New Roman" w:hAnsi="Times New Roman" w:cs="Times New Roman"/>
          </w:rPr>
          <w:t>escription</w:t>
        </w:r>
      </w:ins>
      <w:ins w:id="38" w:author="Haiyang Yun" w:date="2017-11-29T16:05:00Z">
        <w:r w:rsidR="00E31121">
          <w:rPr>
            <w:rFonts w:ascii="Times New Roman" w:hAnsi="Times New Roman" w:cs="Times New Roman"/>
          </w:rPr>
          <w:t>, the platform and the design</w:t>
        </w:r>
      </w:ins>
      <w:ins w:id="39" w:author="Haiyang Yun" w:date="2017-11-29T16:00:00Z">
        <w:r w:rsidR="00E31121">
          <w:rPr>
            <w:rFonts w:eastAsia="宋体"/>
            <w:lang w:val="en-CA" w:eastAsia="zh-CN"/>
            <w14:ligatures w14:val="standard"/>
          </w:rPr>
          <w:t>;</w:t>
        </w:r>
      </w:ins>
      <w:ins w:id="40" w:author="Haiyang Yun" w:date="2017-11-29T16:07:00Z">
        <w:r w:rsidR="00E31121">
          <w:rPr>
            <w:rFonts w:eastAsia="宋体"/>
            <w:lang w:val="en-CA" w:eastAsia="zh-CN"/>
            <w14:ligatures w14:val="standard"/>
          </w:rPr>
          <w:t xml:space="preserve"> Experimental Setup</w:t>
        </w:r>
      </w:ins>
      <w:ins w:id="41" w:author="Haiyang Yun" w:date="2017-11-29T16:00:00Z">
        <w:r w:rsidR="00E31121">
          <w:rPr>
            <w:rFonts w:eastAsia="宋体"/>
            <w:lang w:val="en-CA" w:eastAsia="zh-CN"/>
            <w14:ligatures w14:val="standard"/>
          </w:rPr>
          <w:t xml:space="preserve"> Section ind</w:t>
        </w:r>
      </w:ins>
      <w:ins w:id="42" w:author="Haiyang Yun" w:date="2017-11-29T16:01:00Z">
        <w:r w:rsidR="00E31121">
          <w:rPr>
            <w:rFonts w:eastAsia="宋体"/>
            <w:lang w:val="en-CA" w:eastAsia="zh-CN"/>
            <w14:ligatures w14:val="standard"/>
          </w:rPr>
          <w:t xml:space="preserve">icates </w:t>
        </w:r>
      </w:ins>
      <w:ins w:id="43" w:author="Haiyang Yun" w:date="2017-11-29T16:07:00Z">
        <w:r w:rsidR="00E31121">
          <w:rPr>
            <w:rFonts w:eastAsia="宋体" w:hint="eastAsia"/>
            <w:lang w:eastAsia="zh-CN"/>
            <w14:ligatures w14:val="standard"/>
          </w:rPr>
          <w:lastRenderedPageBreak/>
          <w:t>implementation details</w:t>
        </w:r>
      </w:ins>
      <w:ins w:id="44" w:author="Haiyang Yun" w:date="2017-11-29T16:08:00Z">
        <w:r w:rsidR="00696A1A">
          <w:rPr>
            <w:rFonts w:eastAsia="宋体"/>
            <w:lang w:eastAsia="zh-CN"/>
            <w14:ligatures w14:val="standard"/>
          </w:rPr>
          <w:t xml:space="preserve">, </w:t>
        </w:r>
        <w:r w:rsidR="00696A1A">
          <w:rPr>
            <w:rFonts w:eastAsia="宋体" w:hint="eastAsia"/>
            <w:lang w:eastAsia="zh-CN"/>
            <w14:ligatures w14:val="standard"/>
          </w:rPr>
          <w:t>wor</w:t>
        </w:r>
        <w:r w:rsidR="00696A1A">
          <w:rPr>
            <w:rFonts w:eastAsia="宋体"/>
            <w:lang w:eastAsia="zh-CN"/>
            <w14:ligatures w14:val="standard"/>
          </w:rPr>
          <w:t>k</w:t>
        </w:r>
        <w:r w:rsidR="00696A1A">
          <w:rPr>
            <w:rFonts w:eastAsia="宋体" w:hint="eastAsia"/>
            <w:lang w:eastAsia="zh-CN"/>
            <w14:ligatures w14:val="standard"/>
          </w:rPr>
          <w:t xml:space="preserve"> breakdown structure</w:t>
        </w:r>
        <w:r w:rsidR="00696A1A">
          <w:rPr>
            <w:rFonts w:eastAsia="宋体"/>
            <w:lang w:eastAsia="zh-CN"/>
            <w14:ligatures w14:val="standard"/>
          </w:rPr>
          <w:t>, testing and</w:t>
        </w:r>
      </w:ins>
      <w:ins w:id="45" w:author="Haiyang Yun" w:date="2017-11-29T16:09:00Z">
        <w:r w:rsidR="00696A1A" w:rsidRPr="00696A1A">
          <w:rPr>
            <w:rFonts w:cs="Times New Roman"/>
            <w:color w:val="000000"/>
          </w:rPr>
          <w:t xml:space="preserve"> </w:t>
        </w:r>
        <w:r w:rsidR="00696A1A">
          <w:rPr>
            <w:rFonts w:cs="Times New Roman"/>
            <w:color w:val="000000"/>
          </w:rPr>
          <w:t xml:space="preserve">findings, Challenges. </w:t>
        </w:r>
      </w:ins>
      <w:ins w:id="46" w:author="Haiyang Yun" w:date="2017-11-29T16:15:00Z">
        <w:r w:rsidR="00696A1A">
          <w:rPr>
            <w:rFonts w:cs="Times New Roman"/>
            <w:color w:val="000000"/>
          </w:rPr>
          <w:t xml:space="preserve">Finally, </w:t>
        </w:r>
      </w:ins>
      <w:ins w:id="47" w:author="Haiyang Yun" w:date="2017-11-29T16:16:00Z">
        <w:r w:rsidR="00696A1A">
          <w:rPr>
            <w:rFonts w:cs="Times New Roman"/>
            <w:color w:val="000000"/>
          </w:rPr>
          <w:t xml:space="preserve">conclsion is </w:t>
        </w:r>
      </w:ins>
    </w:p>
    <w:p w14:paraId="33AFCD9B" w14:textId="77777777" w:rsidR="0011386C" w:rsidRDefault="00193C7E">
      <w:pPr>
        <w:pStyle w:val="Head1"/>
        <w:ind w:left="0" w:firstLine="0"/>
        <w:rPr>
          <w14:ligatures w14:val="standard"/>
        </w:rPr>
      </w:pPr>
      <w:r>
        <w:rPr>
          <w14:ligatures w14:val="standard"/>
        </w:rPr>
        <w:t>2</w:t>
      </w:r>
      <w:r>
        <w:rPr>
          <w:szCs w:val="22"/>
          <w14:ligatures w14:val="standard"/>
        </w:rPr>
        <w:t> </w:t>
      </w:r>
      <w:r>
        <w:rPr>
          <w:rFonts w:eastAsia="宋体" w:hint="eastAsia"/>
          <w:lang w:eastAsia="zh-CN"/>
          <w14:ligatures w14:val="standard"/>
        </w:rPr>
        <w:t>PROJECT DETAILS AND METHODOLOGY</w:t>
      </w:r>
    </w:p>
    <w:p w14:paraId="7A6F8D12" w14:textId="77777777" w:rsidR="0011386C" w:rsidRDefault="00193C7E">
      <w:pPr>
        <w:pStyle w:val="Head2"/>
        <w:rPr>
          <w:rFonts w:eastAsia="宋体"/>
          <w:szCs w:val="22"/>
          <w:lang w:eastAsia="zh-CN"/>
          <w14:ligatures w14:val="standard"/>
        </w:rPr>
      </w:pPr>
      <w:r>
        <w:rPr>
          <w14:ligatures w14:val="standard"/>
        </w:rPr>
        <w:t>2.1</w:t>
      </w:r>
      <w:r>
        <w:rPr>
          <w:szCs w:val="22"/>
          <w14:ligatures w14:val="standard"/>
        </w:rPr>
        <w:t> </w:t>
      </w:r>
      <w:r>
        <w:rPr>
          <w:rFonts w:eastAsia="宋体" w:hint="eastAsia"/>
          <w:szCs w:val="22"/>
          <w:lang w:eastAsia="zh-CN"/>
          <w14:ligatures w14:val="standard"/>
        </w:rPr>
        <w:t>Definitions</w:t>
      </w:r>
    </w:p>
    <w:p w14:paraId="2483DC9C" w14:textId="77777777" w:rsidR="0011386C" w:rsidRDefault="00193C7E">
      <w:pPr>
        <w:pStyle w:val="Para"/>
        <w:ind w:firstLine="0"/>
        <w:jc w:val="both"/>
        <w:rPr>
          <w14:ligatures w14:val="standard"/>
        </w:rPr>
      </w:pPr>
      <w:r>
        <w:rPr>
          <w:rFonts w:eastAsia="宋体" w:hint="eastAsia"/>
          <w:lang w:eastAsia="zh-CN"/>
          <w14:ligatures w14:val="standard"/>
        </w:rPr>
        <w:t xml:space="preserve">Current </w:t>
      </w:r>
      <w:r>
        <w:rPr>
          <w14:ligatures w14:val="standard"/>
        </w:rPr>
        <w:t>fac</w:t>
      </w:r>
      <w:r>
        <w:rPr>
          <w:rFonts w:eastAsia="宋体" w:hint="eastAsia"/>
          <w:lang w:eastAsia="zh-CN"/>
          <w14:ligatures w14:val="standard"/>
        </w:rPr>
        <w:t>ial</w:t>
      </w:r>
      <w:r>
        <w:rPr>
          <w14:ligatures w14:val="standard"/>
        </w:rPr>
        <w:t xml:space="preserve"> recognition system</w:t>
      </w:r>
      <w:r>
        <w:rPr>
          <w:rFonts w:eastAsia="宋体" w:hint="eastAsia"/>
          <w:lang w:eastAsia="zh-CN"/>
          <w14:ligatures w14:val="standard"/>
        </w:rPr>
        <w:t xml:space="preserve">s are functional </w:t>
      </w:r>
      <w:hyperlink r:id="rId14" w:tooltip="Application software" w:history="1">
        <w:r>
          <w:rPr>
            <w14:ligatures w14:val="standard"/>
          </w:rPr>
          <w:t>computer application</w:t>
        </w:r>
      </w:hyperlink>
      <w:r>
        <w:rPr>
          <w:rFonts w:eastAsia="宋体" w:hint="eastAsia"/>
          <w:lang w:eastAsia="zh-CN"/>
          <w14:ligatures w14:val="standard"/>
        </w:rPr>
        <w:t>s</w:t>
      </w:r>
      <w:r>
        <w:rPr>
          <w14:ligatures w14:val="standard"/>
        </w:rPr>
        <w:t> </w:t>
      </w:r>
      <w:r>
        <w:rPr>
          <w:rFonts w:eastAsia="宋体" w:hint="eastAsia"/>
          <w:lang w:eastAsia="zh-CN"/>
          <w14:ligatures w14:val="standard"/>
        </w:rPr>
        <w:t>being able to identify</w:t>
      </w:r>
      <w:r>
        <w:rPr>
          <w14:ligatures w14:val="standard"/>
        </w:rPr>
        <w:t> or </w:t>
      </w:r>
      <w:r>
        <w:rPr>
          <w:rFonts w:eastAsia="宋体" w:hint="eastAsia"/>
          <w:lang w:eastAsia="zh-CN"/>
          <w14:ligatures w14:val="standard"/>
        </w:rPr>
        <w:t>verify</w:t>
      </w:r>
      <w:r>
        <w:rPr>
          <w14:ligatures w14:val="standard"/>
        </w:rPr>
        <w:t> </w:t>
      </w:r>
      <w:r>
        <w:rPr>
          <w:rFonts w:eastAsia="宋体" w:hint="eastAsia"/>
          <w:lang w:eastAsia="zh-CN"/>
          <w14:ligatures w14:val="standard"/>
        </w:rPr>
        <w:t>users</w:t>
      </w:r>
      <w:r>
        <w:rPr>
          <w14:ligatures w14:val="standard"/>
        </w:rPr>
        <w:t xml:space="preserve"> from a </w:t>
      </w:r>
      <w:r>
        <w:rPr>
          <w:rFonts w:eastAsia="宋体" w:hint="eastAsia"/>
          <w:lang w:eastAsia="zh-CN"/>
          <w14:ligatures w14:val="standard"/>
        </w:rPr>
        <w:t xml:space="preserve">live </w:t>
      </w:r>
      <w:hyperlink r:id="rId15" w:tooltip="Digital image" w:history="1">
        <w:r>
          <w:rPr>
            <w14:ligatures w14:val="standard"/>
          </w:rPr>
          <w:t>digital image</w:t>
        </w:r>
      </w:hyperlink>
      <w:r>
        <w:rPr>
          <w14:ligatures w14:val="standard"/>
        </w:rPr>
        <w:t> or a </w:t>
      </w:r>
      <w:hyperlink r:id="rId16" w:tooltip="Film frame" w:history="1">
        <w:r>
          <w:rPr>
            <w14:ligatures w14:val="standard"/>
          </w:rPr>
          <w:t>video frame</w:t>
        </w:r>
      </w:hyperlink>
      <w:r>
        <w:rPr>
          <w14:ligatures w14:val="standard"/>
        </w:rPr>
        <w:t> from a </w:t>
      </w:r>
      <w:hyperlink r:id="rId17" w:tooltip="Video" w:history="1">
        <w:r>
          <w:rPr>
            <w14:ligatures w14:val="standard"/>
          </w:rPr>
          <w:t>video</w:t>
        </w:r>
      </w:hyperlink>
      <w:r>
        <w:rPr>
          <w14:ligatures w14:val="standard"/>
        </w:rPr>
        <w:t> source. One of the ways to do this is by comparing selected </w:t>
      </w:r>
      <w:hyperlink r:id="rId18" w:tooltip="Face" w:history="1">
        <w:r>
          <w:rPr>
            <w14:ligatures w14:val="standard"/>
          </w:rPr>
          <w:t>facial features</w:t>
        </w:r>
      </w:hyperlink>
      <w:r>
        <w:rPr>
          <w14:ligatures w14:val="standard"/>
        </w:rPr>
        <w:t> from the image and a face </w:t>
      </w:r>
      <w:hyperlink r:id="rId19" w:tooltip="Database management system" w:history="1">
        <w:r>
          <w:rPr>
            <w14:ligatures w14:val="standard"/>
          </w:rPr>
          <w:t>database</w:t>
        </w:r>
      </w:hyperlink>
      <w:r>
        <w:rPr>
          <w:rFonts w:eastAsia="宋体" w:hint="eastAsia"/>
          <w:lang w:eastAsia="zh-CN"/>
          <w14:ligatures w14:val="standard"/>
        </w:rPr>
        <w:t xml:space="preserve">. </w:t>
      </w:r>
      <w:r>
        <w:rPr>
          <w14:ligatures w14:val="standard"/>
        </w:rPr>
        <w:t>It is typically used in </w:t>
      </w:r>
      <w:hyperlink r:id="rId20" w:tooltip="Burglar alarm" w:history="1">
        <w:r>
          <w:rPr>
            <w14:ligatures w14:val="standard"/>
          </w:rPr>
          <w:t>security systems</w:t>
        </w:r>
      </w:hyperlink>
      <w:r>
        <w:rPr>
          <w14:ligatures w14:val="standard"/>
        </w:rPr>
        <w:t> and can be compared to other </w:t>
      </w:r>
      <w:hyperlink r:id="rId21" w:tooltip="Biometrics" w:history="1">
        <w:r>
          <w:rPr>
            <w14:ligatures w14:val="standard"/>
          </w:rPr>
          <w:t>biometrics</w:t>
        </w:r>
      </w:hyperlink>
      <w:r>
        <w:rPr>
          <w14:ligatures w14:val="standard"/>
        </w:rPr>
        <w:t> such as </w:t>
      </w:r>
      <w:hyperlink r:id="rId22" w:tooltip="Fingerprint" w:history="1">
        <w:r>
          <w:rPr>
            <w14:ligatures w14:val="standard"/>
          </w:rPr>
          <w:t>fingerprint</w:t>
        </w:r>
      </w:hyperlink>
      <w:r>
        <w:rPr>
          <w14:ligatures w14:val="standard"/>
        </w:rPr>
        <w:t> or eye </w:t>
      </w:r>
      <w:hyperlink r:id="rId23" w:tooltip="Iris recognition" w:history="1">
        <w:r>
          <w:rPr>
            <w14:ligatures w14:val="standard"/>
          </w:rPr>
          <w:t>iris recognition</w:t>
        </w:r>
      </w:hyperlink>
      <w:r>
        <w:rPr>
          <w14:ligatures w14:val="standard"/>
        </w:rPr>
        <w:t> systems.</w:t>
      </w:r>
      <w:r>
        <w:rPr>
          <w:rFonts w:eastAsia="宋体" w:hint="eastAsia"/>
          <w:lang w:eastAsia="zh-CN"/>
          <w14:ligatures w14:val="standard"/>
        </w:rPr>
        <w:t xml:space="preserve"> </w:t>
      </w:r>
      <w:hyperlink r:id="rId24" w:anchor="cite_note-Animetrics-1" w:history="1">
        <w:r>
          <w:rPr>
            <w14:ligatures w14:val="standard"/>
          </w:rPr>
          <w:t>[1]</w:t>
        </w:r>
      </w:hyperlink>
      <w:r>
        <w:rPr>
          <w14:ligatures w14:val="standard"/>
        </w:rPr>
        <w:t> Recently, it has also become popular as a commercial identification and marketing tool.</w:t>
      </w:r>
      <w:hyperlink r:id="rId25" w:anchor="cite_note-2" w:history="1">
        <w:r>
          <w:rPr>
            <w14:ligatures w14:val="standard"/>
          </w:rPr>
          <w:t>[2]</w:t>
        </w:r>
      </w:hyperlink>
    </w:p>
    <w:p w14:paraId="71B303E4" w14:textId="77777777" w:rsidR="0011386C" w:rsidRDefault="00193C7E">
      <w:pPr>
        <w:pStyle w:val="Para"/>
        <w:ind w:firstLineChars="200" w:firstLine="360"/>
        <w:jc w:val="both"/>
        <w:rPr>
          <w:rStyle w:val="afe"/>
        </w:rPr>
      </w:pPr>
      <w:r>
        <w:rPr>
          <w:rFonts w:eastAsia="宋体" w:hint="eastAsia"/>
          <w:lang w:eastAsia="zh-CN"/>
          <w14:ligatures w14:val="standard"/>
        </w:rPr>
        <w:t>Face recognition</w:t>
      </w:r>
      <w:r>
        <w:rPr>
          <w14:ligatures w14:val="standard"/>
        </w:rPr>
        <w:t xml:space="preserve"> for user authentication comprises two main steps, namely the face detection and recognition. The difficulties in face detection mainly come from two aspects: 1) the large visual variations of human faces in the cluttered backgrounds; 2) the large search space of possible face positions and face sizes. Existing schemes may not be effective for faces due to small-sized faces, lighting and complex appearance variations, i.e., face recognition for unconstrained video-surveillance environments is a highly demanding task, and needs several pre-processing to be </w:t>
      </w:r>
      <w:commentRangeStart w:id="48"/>
      <w:r>
        <w:rPr>
          <w14:ligatures w14:val="standard"/>
        </w:rPr>
        <w:t xml:space="preserve">usable. </w:t>
      </w:r>
      <w:r>
        <w:rPr>
          <w:rFonts w:eastAsia="宋体" w:hint="eastAsia"/>
          <w:lang w:eastAsia="zh-CN"/>
          <w14:ligatures w14:val="standard"/>
        </w:rPr>
        <w:t>[3]</w:t>
      </w:r>
      <w:commentRangeEnd w:id="48"/>
      <w:r>
        <w:rPr>
          <w:rStyle w:val="afe"/>
        </w:rPr>
        <w:commentReference w:id="48"/>
      </w:r>
    </w:p>
    <w:p w14:paraId="7303968E" w14:textId="77777777" w:rsidR="0011386C" w:rsidRDefault="00193C7E">
      <w:pPr>
        <w:pStyle w:val="Head2"/>
        <w:rPr>
          <w14:ligatures w14:val="standard"/>
        </w:rPr>
      </w:pPr>
      <w:proofErr w:type="gramStart"/>
      <w:r>
        <w:rPr>
          <w:rFonts w:hint="eastAsia"/>
          <w14:ligatures w14:val="standard"/>
        </w:rPr>
        <w:t xml:space="preserve">2.2 </w:t>
      </w:r>
      <w:r>
        <w:rPr>
          <w:rFonts w:eastAsia="宋体" w:hint="eastAsia"/>
          <w:lang w:eastAsia="zh-CN"/>
          <w14:ligatures w14:val="standard"/>
        </w:rPr>
        <w:t xml:space="preserve"> </w:t>
      </w:r>
      <w:r>
        <w:rPr>
          <w14:ligatures w14:val="standard"/>
        </w:rPr>
        <w:t>Methodology</w:t>
      </w:r>
      <w:proofErr w:type="gramEnd"/>
    </w:p>
    <w:p w14:paraId="6BB3A80A" w14:textId="77777777" w:rsidR="0011386C" w:rsidRDefault="00193C7E">
      <w:pPr>
        <w:pStyle w:val="Para"/>
        <w:ind w:firstLineChars="200" w:firstLine="360"/>
        <w:jc w:val="both"/>
        <w:rPr>
          <w14:ligatures w14:val="standard"/>
        </w:rPr>
      </w:pPr>
      <w:r>
        <w:rPr>
          <w:rFonts w:ascii="Times New Roman" w:hAnsi="Times New Roman" w:cs="Times New Roman"/>
        </w:rPr>
        <w:t>The project will be accomplished with incremental development and XP based on agile development methodology. The project aims to develop a basic course system featured with a login module utilized face recognition technologies, and it will be finished in 8 weeks and by a team of 5. The most important purpose of this project is to use suitable software engineering methodology to build a completed system.</w:t>
      </w:r>
    </w:p>
    <w:p w14:paraId="66427B8B" w14:textId="77777777" w:rsidR="0011386C" w:rsidRDefault="00193C7E">
      <w:pPr>
        <w:pStyle w:val="Head2"/>
        <w:rPr>
          <w14:ligatures w14:val="standard"/>
        </w:rPr>
      </w:pPr>
      <w:r>
        <w:rPr>
          <w14:ligatures w14:val="standard"/>
        </w:rPr>
        <w:t>2.2</w:t>
      </w:r>
      <w:r>
        <w:rPr>
          <w:szCs w:val="22"/>
          <w14:ligatures w14:val="standard"/>
        </w:rPr>
        <w:t> </w:t>
      </w:r>
      <w:r>
        <w:rPr>
          <w:rFonts w:eastAsia="宋体" w:hint="eastAsia"/>
          <w:lang w:eastAsia="zh-CN"/>
          <w14:ligatures w14:val="standard"/>
        </w:rPr>
        <w:t>Specification</w:t>
      </w:r>
    </w:p>
    <w:p w14:paraId="1F8A83B3" w14:textId="77777777" w:rsidR="0011386C" w:rsidRDefault="00193C7E">
      <w:pPr>
        <w:pStyle w:val="Head2"/>
        <w:rPr>
          <w:rFonts w:eastAsia="宋体"/>
          <w:b w:val="0"/>
          <w:bCs/>
          <w:i/>
          <w:iCs/>
          <w:sz w:val="18"/>
          <w:szCs w:val="18"/>
          <w:lang w:eastAsia="zh-CN"/>
          <w14:ligatures w14:val="standard"/>
        </w:rPr>
      </w:pPr>
      <w:r>
        <w:rPr>
          <w:rFonts w:eastAsia="宋体" w:hint="eastAsia"/>
          <w:b w:val="0"/>
          <w:bCs/>
          <w:i/>
          <w:iCs/>
          <w:sz w:val="18"/>
          <w:szCs w:val="18"/>
          <w:lang w:eastAsia="zh-CN"/>
          <w14:ligatures w14:val="standard"/>
        </w:rPr>
        <w:t xml:space="preserve">2.1.1   </w:t>
      </w:r>
      <w:r>
        <w:rPr>
          <w:rFonts w:eastAsia="宋体" w:hint="eastAsia"/>
          <w:sz w:val="18"/>
          <w:szCs w:val="18"/>
          <w:lang w:eastAsia="zh-CN"/>
          <w14:ligatures w14:val="standard"/>
        </w:rPr>
        <w:t>Registration</w:t>
      </w:r>
    </w:p>
    <w:p w14:paraId="1FEB3BB4" w14:textId="77777777" w:rsidR="0011386C" w:rsidRDefault="00193C7E">
      <w:pPr>
        <w:pStyle w:val="Para"/>
        <w:ind w:firstLine="0"/>
        <w:jc w:val="both"/>
        <w:rPr>
          <w:rFonts w:eastAsia="宋体"/>
          <w:lang w:eastAsia="zh-CN"/>
          <w14:ligatures w14:val="standard"/>
        </w:rPr>
      </w:pPr>
      <w:r>
        <w:rPr>
          <w:rFonts w:eastAsia="宋体" w:hint="eastAsia"/>
          <w:lang w:eastAsia="zh-CN"/>
          <w14:ligatures w14:val="standard"/>
        </w:rPr>
        <w:t xml:space="preserve">Users that don't have an account or have lost the account may register. When they click on register button, it will go to register </w:t>
      </w:r>
      <w:r>
        <w:rPr>
          <w:rFonts w:eastAsia="宋体" w:hint="eastAsia"/>
          <w:lang w:eastAsia="zh-CN"/>
          <w14:ligatures w14:val="standard"/>
        </w:rPr>
        <w:lastRenderedPageBreak/>
        <w:t>page and users need to fill in date of birth, address, gender, email, first name, last name, username and password to get an account. Email and username should be distinct. And username will be encrypted by MD5 encryption, then send to the database. If the email and username input are not repeated, meet the basic requirements and the user click the submit button, the account is created and saved into the database. At the same time, the user will be taken two pictures in order for instructor to verify the identity of the user when doing the quiz later.</w:t>
      </w:r>
    </w:p>
    <w:p w14:paraId="1E5E1B6B" w14:textId="77777777" w:rsidR="0011386C" w:rsidRDefault="00193C7E">
      <w:pPr>
        <w:pStyle w:val="Head2"/>
        <w:rPr>
          <w:rFonts w:eastAsia="宋体"/>
          <w:b w:val="0"/>
          <w:bCs/>
          <w:i/>
          <w:iCs/>
          <w:sz w:val="18"/>
          <w:szCs w:val="18"/>
          <w:lang w:eastAsia="zh-CN"/>
          <w14:ligatures w14:val="standard"/>
        </w:rPr>
      </w:pPr>
      <w:r>
        <w:rPr>
          <w:rFonts w:eastAsia="宋体" w:hint="eastAsia"/>
          <w:b w:val="0"/>
          <w:bCs/>
          <w:i/>
          <w:iCs/>
          <w:sz w:val="18"/>
          <w:szCs w:val="18"/>
          <w:lang w:eastAsia="zh-CN"/>
          <w14:ligatures w14:val="standard"/>
        </w:rPr>
        <w:t xml:space="preserve">2.1.2   </w:t>
      </w:r>
      <w:r>
        <w:rPr>
          <w:rFonts w:eastAsia="宋体" w:hint="eastAsia"/>
          <w:sz w:val="18"/>
          <w:szCs w:val="18"/>
          <w:lang w:eastAsia="zh-CN"/>
          <w14:ligatures w14:val="standard"/>
        </w:rPr>
        <w:t>Login</w:t>
      </w:r>
    </w:p>
    <w:p w14:paraId="1B4EA619" w14:textId="77777777" w:rsidR="0011386C" w:rsidRDefault="00193C7E">
      <w:pPr>
        <w:pStyle w:val="Para"/>
        <w:ind w:firstLine="0"/>
        <w:jc w:val="both"/>
        <w:rPr>
          <w:rFonts w:eastAsia="宋体"/>
          <w:lang w:eastAsia="zh-CN"/>
          <w14:ligatures w14:val="standard"/>
        </w:rPr>
      </w:pPr>
      <w:r>
        <w:rPr>
          <w:rFonts w:eastAsia="宋体" w:hint="eastAsia"/>
          <w:lang w:eastAsia="zh-CN"/>
          <w14:ligatures w14:val="standard"/>
        </w:rPr>
        <w:t>After creating an account, users may login the system. When they click on login button, it will go to register page. Users have two ways to login. They can fill in username and password or open the camera to take a new picture. If users choose to login by username and password, click the submit button and the username-password combination matches with another one in the database, user will login the system. If it doesn</w:t>
      </w:r>
      <w:r>
        <w:rPr>
          <w:rFonts w:eastAsia="宋体"/>
          <w:lang w:eastAsia="zh-CN"/>
          <w14:ligatures w14:val="standard"/>
        </w:rPr>
        <w:t>’</w:t>
      </w:r>
      <w:r>
        <w:rPr>
          <w:rFonts w:eastAsia="宋体" w:hint="eastAsia"/>
          <w:lang w:eastAsia="zh-CN"/>
          <w14:ligatures w14:val="standard"/>
        </w:rPr>
        <w:t>t match, user may do it again until they make a correct match. If users choose to login by taking a picture, the system will compare the new picture with all the pictures in the database. If it doesn</w:t>
      </w:r>
      <w:r>
        <w:rPr>
          <w:rFonts w:eastAsia="宋体"/>
          <w:lang w:eastAsia="zh-CN"/>
          <w14:ligatures w14:val="standard"/>
        </w:rPr>
        <w:t>’</w:t>
      </w:r>
      <w:r>
        <w:rPr>
          <w:rFonts w:eastAsia="宋体" w:hint="eastAsia"/>
          <w:lang w:eastAsia="zh-CN"/>
          <w14:ligatures w14:val="standard"/>
        </w:rPr>
        <w:t>t match, users will not be allowed to login until they give a face picture recognized by the system.</w:t>
      </w:r>
    </w:p>
    <w:p w14:paraId="3346D8D6" w14:textId="77777777" w:rsidR="0011386C" w:rsidRDefault="00193C7E">
      <w:pPr>
        <w:pStyle w:val="Head2"/>
        <w:rPr>
          <w:rFonts w:eastAsia="宋体"/>
          <w:b w:val="0"/>
          <w:bCs/>
          <w:i/>
          <w:iCs/>
          <w:sz w:val="18"/>
          <w:szCs w:val="18"/>
          <w:lang w:eastAsia="zh-CN"/>
          <w14:ligatures w14:val="standard"/>
        </w:rPr>
      </w:pPr>
      <w:r>
        <w:rPr>
          <w:rFonts w:eastAsia="宋体" w:hint="eastAsia"/>
          <w:b w:val="0"/>
          <w:bCs/>
          <w:i/>
          <w:iCs/>
          <w:sz w:val="18"/>
          <w:szCs w:val="18"/>
          <w:lang w:eastAsia="zh-CN"/>
          <w14:ligatures w14:val="standard"/>
        </w:rPr>
        <w:t xml:space="preserve">2.1.3   </w:t>
      </w:r>
      <w:r>
        <w:rPr>
          <w:rFonts w:eastAsia="宋体" w:hint="eastAsia"/>
          <w:sz w:val="18"/>
          <w:szCs w:val="18"/>
          <w:lang w:eastAsia="zh-CN"/>
          <w14:ligatures w14:val="standard"/>
        </w:rPr>
        <w:t xml:space="preserve">Course </w:t>
      </w:r>
    </w:p>
    <w:p w14:paraId="3FF955B8" w14:textId="77777777" w:rsidR="0011386C" w:rsidRDefault="00193C7E">
      <w:pPr>
        <w:pStyle w:val="Para"/>
        <w:ind w:firstLine="0"/>
        <w:jc w:val="both"/>
        <w:rPr>
          <w:rFonts w:eastAsia="宋体"/>
          <w:lang w:eastAsia="zh-CN"/>
          <w14:ligatures w14:val="standard"/>
        </w:rPr>
      </w:pPr>
      <w:r>
        <w:rPr>
          <w:rFonts w:eastAsia="宋体" w:hint="eastAsia"/>
          <w:lang w:eastAsia="zh-CN"/>
          <w14:ligatures w14:val="standard"/>
        </w:rPr>
        <w:t>After creating users</w:t>
      </w:r>
      <w:r>
        <w:rPr>
          <w:rFonts w:eastAsia="宋体"/>
          <w:lang w:eastAsia="zh-CN"/>
          <w14:ligatures w14:val="standard"/>
        </w:rPr>
        <w:t>’</w:t>
      </w:r>
      <w:r>
        <w:rPr>
          <w:rFonts w:eastAsia="宋体" w:hint="eastAsia"/>
          <w:lang w:eastAsia="zh-CN"/>
          <w14:ligatures w14:val="standard"/>
        </w:rPr>
        <w:t xml:space="preserve"> login, users now have access to the system as a valid user and are present with the index page. When they click on add a course button, it will go to course selection page. Then they are entitled to add a course by either a course number or a course name. If the course number or the course name matches another in the database, user will add the course. If it doesn</w:t>
      </w:r>
      <w:r>
        <w:rPr>
          <w:rFonts w:eastAsia="宋体"/>
          <w:lang w:eastAsia="zh-CN"/>
          <w14:ligatures w14:val="standard"/>
        </w:rPr>
        <w:t>’</w:t>
      </w:r>
      <w:r>
        <w:rPr>
          <w:rFonts w:eastAsia="宋体" w:hint="eastAsia"/>
          <w:lang w:eastAsia="zh-CN"/>
          <w14:ligatures w14:val="standard"/>
        </w:rPr>
        <w:t>t match, user may do it again until they make a correct match.</w:t>
      </w:r>
    </w:p>
    <w:p w14:paraId="5B5A54BA" w14:textId="77777777" w:rsidR="0011386C" w:rsidRDefault="00193C7E">
      <w:pPr>
        <w:pStyle w:val="Para"/>
        <w:ind w:firstLine="0"/>
        <w:jc w:val="both"/>
        <w:rPr>
          <w:rFonts w:eastAsia="宋体"/>
          <w:b/>
          <w:szCs w:val="18"/>
          <w:lang w:eastAsia="zh-CN"/>
          <w14:ligatures w14:val="standard"/>
        </w:rPr>
      </w:pPr>
      <w:r>
        <w:rPr>
          <w:rFonts w:eastAsia="宋体" w:hint="eastAsia"/>
          <w:bCs/>
          <w:i/>
          <w:iCs/>
          <w:szCs w:val="18"/>
          <w:lang w:eastAsia="zh-CN"/>
          <w14:ligatures w14:val="standard"/>
        </w:rPr>
        <w:t xml:space="preserve">2.1.4   </w:t>
      </w:r>
      <w:r>
        <w:rPr>
          <w:rFonts w:eastAsia="宋体" w:hint="eastAsia"/>
          <w:b/>
          <w:szCs w:val="18"/>
          <w:lang w:eastAsia="zh-CN"/>
          <w14:ligatures w14:val="standard"/>
        </w:rPr>
        <w:t>Quiz</w:t>
      </w:r>
    </w:p>
    <w:p w14:paraId="33713817" w14:textId="77777777" w:rsidR="0011386C" w:rsidRDefault="00193C7E">
      <w:pPr>
        <w:pStyle w:val="Para"/>
        <w:ind w:firstLine="0"/>
        <w:jc w:val="both"/>
        <w:rPr>
          <w:rFonts w:eastAsia="宋体"/>
          <w:lang w:eastAsia="zh-CN"/>
          <w14:ligatures w14:val="standard"/>
        </w:rPr>
      </w:pPr>
      <w:r>
        <w:rPr>
          <w:rFonts w:eastAsia="宋体" w:hint="eastAsia"/>
          <w:lang w:eastAsia="zh-CN"/>
          <w14:ligatures w14:val="standard"/>
        </w:rPr>
        <w:t>After adding a course, users now have access to that specific course if approved and they can that course shown in the course list page. When they click on that course</w:t>
      </w:r>
      <w:r>
        <w:rPr>
          <w:rFonts w:eastAsia="宋体"/>
          <w:lang w:eastAsia="zh-CN"/>
          <w14:ligatures w14:val="standard"/>
        </w:rPr>
        <w:t>’</w:t>
      </w:r>
      <w:r>
        <w:rPr>
          <w:rFonts w:eastAsia="宋体" w:hint="eastAsia"/>
          <w:lang w:eastAsia="zh-CN"/>
          <w14:ligatures w14:val="standard"/>
        </w:rPr>
        <w:t>s button, it will go to that course</w:t>
      </w:r>
      <w:r>
        <w:rPr>
          <w:rFonts w:eastAsia="宋体"/>
          <w:lang w:eastAsia="zh-CN"/>
          <w14:ligatures w14:val="standard"/>
        </w:rPr>
        <w:t>’</w:t>
      </w:r>
      <w:r>
        <w:rPr>
          <w:rFonts w:eastAsia="宋体" w:hint="eastAsia"/>
          <w:lang w:eastAsia="zh-CN"/>
          <w14:ligatures w14:val="standard"/>
        </w:rPr>
        <w:t xml:space="preserve">s home page. After the instructor give a quiz online, they are required to do that quiz by clicking the quiz </w:t>
      </w:r>
      <w:proofErr w:type="gramStart"/>
      <w:r>
        <w:rPr>
          <w:rFonts w:eastAsia="宋体" w:hint="eastAsia"/>
          <w:lang w:eastAsia="zh-CN"/>
          <w14:ligatures w14:val="standard"/>
        </w:rPr>
        <w:t>button .</w:t>
      </w:r>
      <w:proofErr w:type="gramEnd"/>
      <w:r>
        <w:rPr>
          <w:rFonts w:eastAsia="宋体" w:hint="eastAsia"/>
          <w:lang w:eastAsia="zh-CN"/>
          <w14:ligatures w14:val="standard"/>
        </w:rPr>
        <w:t xml:space="preserve"> If the instructor doesn</w:t>
      </w:r>
      <w:r>
        <w:rPr>
          <w:rFonts w:eastAsia="宋体"/>
          <w:lang w:eastAsia="zh-CN"/>
          <w14:ligatures w14:val="standard"/>
        </w:rPr>
        <w:t>’</w:t>
      </w:r>
      <w:r>
        <w:rPr>
          <w:rFonts w:eastAsia="宋体" w:hint="eastAsia"/>
          <w:lang w:eastAsia="zh-CN"/>
          <w14:ligatures w14:val="standard"/>
        </w:rPr>
        <w:t xml:space="preserve">t specify the number and content of the quiz, the user will be presented with 10 random quiz questions in 10 minutes. At the same time, the </w:t>
      </w:r>
      <w:proofErr w:type="spellStart"/>
      <w:r>
        <w:rPr>
          <w:rFonts w:eastAsia="宋体" w:hint="eastAsia"/>
          <w:lang w:eastAsia="zh-CN"/>
          <w14:ligatures w14:val="standard"/>
        </w:rPr>
        <w:t>continous</w:t>
      </w:r>
      <w:proofErr w:type="spellEnd"/>
      <w:r>
        <w:rPr>
          <w:rFonts w:eastAsia="宋体" w:hint="eastAsia"/>
          <w:lang w:eastAsia="zh-CN"/>
          <w14:ligatures w14:val="standard"/>
        </w:rPr>
        <w:t xml:space="preserve"> facial recognition is ongoing. After the user finishes the quiz and clicks the submit button, the system will automatically grade the quiz if questions are all objective.</w:t>
      </w:r>
    </w:p>
    <w:p w14:paraId="1981A000" w14:textId="77777777" w:rsidR="0011386C" w:rsidRDefault="00193C7E">
      <w:pPr>
        <w:pStyle w:val="Para"/>
        <w:ind w:firstLine="0"/>
        <w:jc w:val="both"/>
        <w:rPr>
          <w:rFonts w:eastAsia="宋体"/>
          <w:b/>
          <w:i/>
          <w:iCs/>
          <w:szCs w:val="18"/>
          <w:lang w:eastAsia="zh-CN"/>
          <w14:ligatures w14:val="standard"/>
        </w:rPr>
      </w:pPr>
      <w:r>
        <w:rPr>
          <w:rFonts w:eastAsia="宋体" w:hint="eastAsia"/>
          <w:b/>
          <w:i/>
          <w:iCs/>
          <w:szCs w:val="18"/>
          <w:lang w:eastAsia="zh-CN"/>
          <w14:ligatures w14:val="standard"/>
        </w:rPr>
        <w:t xml:space="preserve">2.1.5   </w:t>
      </w:r>
      <w:r>
        <w:rPr>
          <w:rFonts w:eastAsia="宋体" w:hint="eastAsia"/>
          <w:b/>
          <w:szCs w:val="18"/>
          <w:lang w:eastAsia="zh-CN"/>
          <w14:ligatures w14:val="standard"/>
        </w:rPr>
        <w:t>Facial Recognition</w:t>
      </w:r>
    </w:p>
    <w:p w14:paraId="1CE3EB15" w14:textId="77777777" w:rsidR="0011386C" w:rsidRDefault="00193C7E">
      <w:pPr>
        <w:pStyle w:val="Para"/>
        <w:ind w:firstLine="0"/>
        <w:jc w:val="both"/>
        <w:rPr>
          <w14:ligatures w14:val="standard"/>
        </w:rPr>
      </w:pPr>
      <w:r>
        <w:rPr>
          <w:rFonts w:eastAsia="宋体" w:hint="eastAsia"/>
          <w:lang w:eastAsia="zh-CN"/>
          <w14:ligatures w14:val="standard"/>
        </w:rPr>
        <w:t xml:space="preserve">Current </w:t>
      </w:r>
      <w:r>
        <w:rPr>
          <w14:ligatures w14:val="standard"/>
        </w:rPr>
        <w:t>fac</w:t>
      </w:r>
      <w:r>
        <w:rPr>
          <w:rFonts w:eastAsia="宋体" w:hint="eastAsia"/>
          <w:lang w:eastAsia="zh-CN"/>
          <w14:ligatures w14:val="standard"/>
        </w:rPr>
        <w:t>ial</w:t>
      </w:r>
      <w:r>
        <w:rPr>
          <w14:ligatures w14:val="standard"/>
        </w:rPr>
        <w:t xml:space="preserve"> recognition system</w:t>
      </w:r>
      <w:r>
        <w:rPr>
          <w:rFonts w:eastAsia="宋体" w:hint="eastAsia"/>
          <w:lang w:eastAsia="zh-CN"/>
          <w14:ligatures w14:val="standard"/>
        </w:rPr>
        <w:t xml:space="preserve">s are functional </w:t>
      </w:r>
      <w:hyperlink r:id="rId28" w:tooltip="Application software" w:history="1">
        <w:r>
          <w:rPr>
            <w14:ligatures w14:val="standard"/>
          </w:rPr>
          <w:t>computer application</w:t>
        </w:r>
      </w:hyperlink>
      <w:r>
        <w:rPr>
          <w:rFonts w:eastAsia="宋体" w:hint="eastAsia"/>
          <w:lang w:eastAsia="zh-CN"/>
          <w14:ligatures w14:val="standard"/>
        </w:rPr>
        <w:t>s</w:t>
      </w:r>
      <w:r>
        <w:rPr>
          <w14:ligatures w14:val="standard"/>
        </w:rPr>
        <w:t> </w:t>
      </w:r>
      <w:r>
        <w:rPr>
          <w:rFonts w:eastAsia="宋体" w:hint="eastAsia"/>
          <w:lang w:eastAsia="zh-CN"/>
          <w14:ligatures w14:val="standard"/>
        </w:rPr>
        <w:t>being able to identify</w:t>
      </w:r>
      <w:r>
        <w:rPr>
          <w14:ligatures w14:val="standard"/>
        </w:rPr>
        <w:t> or </w:t>
      </w:r>
      <w:r>
        <w:rPr>
          <w:rFonts w:eastAsia="宋体" w:hint="eastAsia"/>
          <w:lang w:eastAsia="zh-CN"/>
          <w14:ligatures w14:val="standard"/>
        </w:rPr>
        <w:t>verify</w:t>
      </w:r>
      <w:r>
        <w:rPr>
          <w14:ligatures w14:val="standard"/>
        </w:rPr>
        <w:t> </w:t>
      </w:r>
      <w:r>
        <w:rPr>
          <w:rFonts w:eastAsia="宋体" w:hint="eastAsia"/>
          <w:lang w:eastAsia="zh-CN"/>
          <w14:ligatures w14:val="standard"/>
        </w:rPr>
        <w:t>users</w:t>
      </w:r>
      <w:r>
        <w:rPr>
          <w14:ligatures w14:val="standard"/>
        </w:rPr>
        <w:t xml:space="preserve"> from a </w:t>
      </w:r>
      <w:r>
        <w:rPr>
          <w:rFonts w:eastAsia="宋体" w:hint="eastAsia"/>
          <w:lang w:eastAsia="zh-CN"/>
          <w14:ligatures w14:val="standard"/>
        </w:rPr>
        <w:t xml:space="preserve">live </w:t>
      </w:r>
      <w:hyperlink r:id="rId29" w:tooltip="Digital image" w:history="1">
        <w:r>
          <w:rPr>
            <w14:ligatures w14:val="standard"/>
          </w:rPr>
          <w:t>digital image</w:t>
        </w:r>
      </w:hyperlink>
      <w:r>
        <w:rPr>
          <w14:ligatures w14:val="standard"/>
        </w:rPr>
        <w:t> or a </w:t>
      </w:r>
      <w:hyperlink r:id="rId30" w:tooltip="Film frame" w:history="1">
        <w:r>
          <w:rPr>
            <w14:ligatures w14:val="standard"/>
          </w:rPr>
          <w:t>video frame</w:t>
        </w:r>
      </w:hyperlink>
      <w:r>
        <w:rPr>
          <w14:ligatures w14:val="standard"/>
        </w:rPr>
        <w:t> from a </w:t>
      </w:r>
      <w:hyperlink r:id="rId31" w:tooltip="Video" w:history="1">
        <w:r>
          <w:rPr>
            <w14:ligatures w14:val="standard"/>
          </w:rPr>
          <w:t>video</w:t>
        </w:r>
      </w:hyperlink>
      <w:r>
        <w:rPr>
          <w14:ligatures w14:val="standard"/>
        </w:rPr>
        <w:t> source. One of the ways to do this is by comparing selected </w:t>
      </w:r>
      <w:hyperlink r:id="rId32" w:tooltip="Face" w:history="1">
        <w:r>
          <w:rPr>
            <w14:ligatures w14:val="standard"/>
          </w:rPr>
          <w:t>facial features</w:t>
        </w:r>
      </w:hyperlink>
      <w:r>
        <w:rPr>
          <w14:ligatures w14:val="standard"/>
        </w:rPr>
        <w:t> from the image and a face </w:t>
      </w:r>
      <w:hyperlink r:id="rId33" w:tooltip="Database management system" w:history="1">
        <w:r>
          <w:rPr>
            <w14:ligatures w14:val="standard"/>
          </w:rPr>
          <w:t>database</w:t>
        </w:r>
      </w:hyperlink>
      <w:r>
        <w:rPr>
          <w:rFonts w:eastAsia="宋体" w:hint="eastAsia"/>
          <w:lang w:eastAsia="zh-CN"/>
          <w14:ligatures w14:val="standard"/>
        </w:rPr>
        <w:t xml:space="preserve">. </w:t>
      </w:r>
      <w:r>
        <w:rPr>
          <w14:ligatures w14:val="standard"/>
        </w:rPr>
        <w:t>It is typically used in </w:t>
      </w:r>
      <w:hyperlink r:id="rId34" w:tooltip="Burglar alarm" w:history="1">
        <w:r>
          <w:rPr>
            <w14:ligatures w14:val="standard"/>
          </w:rPr>
          <w:t xml:space="preserve">security </w:t>
        </w:r>
        <w:r>
          <w:rPr>
            <w14:ligatures w14:val="standard"/>
          </w:rPr>
          <w:lastRenderedPageBreak/>
          <w:t>systems</w:t>
        </w:r>
      </w:hyperlink>
      <w:r>
        <w:rPr>
          <w14:ligatures w14:val="standard"/>
        </w:rPr>
        <w:t> and can be compared to other </w:t>
      </w:r>
      <w:hyperlink r:id="rId35" w:tooltip="Biometrics" w:history="1">
        <w:r>
          <w:rPr>
            <w14:ligatures w14:val="standard"/>
          </w:rPr>
          <w:t>biometrics</w:t>
        </w:r>
      </w:hyperlink>
      <w:r>
        <w:rPr>
          <w14:ligatures w14:val="standard"/>
        </w:rPr>
        <w:t> such as </w:t>
      </w:r>
      <w:hyperlink r:id="rId36" w:tooltip="Fingerprint" w:history="1">
        <w:r>
          <w:rPr>
            <w14:ligatures w14:val="standard"/>
          </w:rPr>
          <w:t>fingerprint</w:t>
        </w:r>
      </w:hyperlink>
      <w:r>
        <w:rPr>
          <w14:ligatures w14:val="standard"/>
        </w:rPr>
        <w:t> or eye </w:t>
      </w:r>
      <w:hyperlink r:id="rId37" w:tooltip="Iris recognition" w:history="1">
        <w:r>
          <w:rPr>
            <w14:ligatures w14:val="standard"/>
          </w:rPr>
          <w:t>iris recognition</w:t>
        </w:r>
      </w:hyperlink>
      <w:r>
        <w:rPr>
          <w14:ligatures w14:val="standard"/>
        </w:rPr>
        <w:t> systems.</w:t>
      </w:r>
      <w:r>
        <w:rPr>
          <w:rFonts w:eastAsia="宋体" w:hint="eastAsia"/>
          <w:lang w:eastAsia="zh-CN"/>
          <w14:ligatures w14:val="standard"/>
        </w:rPr>
        <w:t xml:space="preserve"> </w:t>
      </w:r>
      <w:hyperlink r:id="rId38" w:anchor="cite_note-Animetrics-1" w:history="1">
        <w:r>
          <w:rPr>
            <w14:ligatures w14:val="standard"/>
          </w:rPr>
          <w:t>[1]</w:t>
        </w:r>
      </w:hyperlink>
      <w:r>
        <w:rPr>
          <w14:ligatures w14:val="standard"/>
        </w:rPr>
        <w:t> Recently, it has also become popular as a commercial identification and marketing tool.</w:t>
      </w:r>
      <w:hyperlink r:id="rId39" w:anchor="cite_note-2" w:history="1">
        <w:r>
          <w:rPr>
            <w14:ligatures w14:val="standard"/>
          </w:rPr>
          <w:t>[2]</w:t>
        </w:r>
      </w:hyperlink>
    </w:p>
    <w:p w14:paraId="6EBE3841" w14:textId="77777777" w:rsidR="0011386C" w:rsidRDefault="00193C7E">
      <w:pPr>
        <w:pStyle w:val="Para"/>
        <w:ind w:firstLineChars="200" w:firstLine="360"/>
        <w:jc w:val="both"/>
        <w:rPr>
          <w:rStyle w:val="afe"/>
        </w:rPr>
      </w:pPr>
      <w:r>
        <w:rPr>
          <w:rFonts w:eastAsia="宋体" w:hint="eastAsia"/>
          <w:lang w:eastAsia="zh-CN"/>
          <w14:ligatures w14:val="standard"/>
        </w:rPr>
        <w:t>Face recognition</w:t>
      </w:r>
      <w:r>
        <w:rPr>
          <w14:ligatures w14:val="standard"/>
        </w:rPr>
        <w:t xml:space="preserve"> for user authentication comprises two main steps, namely the face detection and recognition. The difficulties in face detection mainly come from two aspects: 1) the large visual variations of human faces in the cluttered backgrounds; 2) the large search space of possible face positions and face sizes. Existing schemes may not be effective for faces due to small-sized faces, lighting and complex appearance variations, i.e., face recognition for unconstrained video-surveillance environments is a highly demanding task, and needs several pre-processing to be </w:t>
      </w:r>
      <w:commentRangeStart w:id="49"/>
      <w:r>
        <w:rPr>
          <w14:ligatures w14:val="standard"/>
        </w:rPr>
        <w:t xml:space="preserve">usable. </w:t>
      </w:r>
      <w:r>
        <w:rPr>
          <w:rFonts w:eastAsia="宋体" w:hint="eastAsia"/>
          <w:lang w:eastAsia="zh-CN"/>
          <w14:ligatures w14:val="standard"/>
        </w:rPr>
        <w:t>[3]</w:t>
      </w:r>
      <w:commentRangeEnd w:id="49"/>
      <w:r>
        <w:rPr>
          <w:rStyle w:val="afe"/>
        </w:rPr>
        <w:commentReference w:id="49"/>
      </w:r>
    </w:p>
    <w:p w14:paraId="784C5CDA" w14:textId="67B64C0D" w:rsidR="0011386C" w:rsidRDefault="00193C7E">
      <w:pPr>
        <w:pStyle w:val="Para"/>
        <w:ind w:firstLineChars="200" w:firstLine="360"/>
        <w:jc w:val="both"/>
        <w:rPr>
          <w:rFonts w:eastAsia="宋体"/>
          <w:lang w:eastAsia="zh-CN"/>
          <w14:ligatures w14:val="standard"/>
        </w:rPr>
      </w:pPr>
      <w:r>
        <w:rPr>
          <w:rFonts w:eastAsia="宋体" w:hint="eastAsia"/>
          <w:lang w:eastAsia="zh-CN"/>
          <w14:ligatures w14:val="standard"/>
        </w:rPr>
        <w:t>In this project, When the user is given the quiz, they are responsible for opening the camera and showing the face without leaving the camera</w:t>
      </w:r>
      <w:r>
        <w:rPr>
          <w:rFonts w:eastAsia="宋体"/>
          <w:lang w:eastAsia="zh-CN"/>
          <w14:ligatures w14:val="standard"/>
        </w:rPr>
        <w:t>’</w:t>
      </w:r>
      <w:r>
        <w:rPr>
          <w:rFonts w:eastAsia="宋体" w:hint="eastAsia"/>
          <w:lang w:eastAsia="zh-CN"/>
          <w14:ligatures w14:val="standard"/>
        </w:rPr>
        <w:t xml:space="preserve">s reach. The camera will first catch one picture of the user and then take one after each ten seconds repeatedly. The system will </w:t>
      </w:r>
      <w:del w:id="50" w:author="Haiyang Yun" w:date="2017-11-29T16:14:00Z">
        <w:r w:rsidDel="00696A1A">
          <w:rPr>
            <w:rFonts w:eastAsia="宋体" w:hint="eastAsia"/>
            <w:lang w:eastAsia="zh-CN"/>
            <w14:ligatures w14:val="standard"/>
          </w:rPr>
          <w:delText>continously</w:delText>
        </w:r>
      </w:del>
      <w:ins w:id="51" w:author="Haiyang Yun" w:date="2017-11-29T16:14:00Z">
        <w:r w:rsidR="00696A1A">
          <w:rPr>
            <w:rFonts w:eastAsia="宋体"/>
            <w:lang w:eastAsia="zh-CN"/>
            <w14:ligatures w14:val="standard"/>
          </w:rPr>
          <w:t>continuously</w:t>
        </w:r>
      </w:ins>
      <w:r>
        <w:rPr>
          <w:rFonts w:eastAsia="宋体" w:hint="eastAsia"/>
          <w:lang w:eastAsia="zh-CN"/>
          <w14:ligatures w14:val="standard"/>
        </w:rPr>
        <w:t xml:space="preserve"> match the new picture with the two pictures taken when they register. If the camera can not catch their faces, it will automatically warn the user to check the camera or move the face back to the camera. When the camera catches another user</w:t>
      </w:r>
      <w:r>
        <w:rPr>
          <w:rFonts w:eastAsia="宋体"/>
          <w:lang w:eastAsia="zh-CN"/>
          <w14:ligatures w14:val="standard"/>
        </w:rPr>
        <w:t>’</w:t>
      </w:r>
      <w:r>
        <w:rPr>
          <w:rFonts w:eastAsia="宋体" w:hint="eastAsia"/>
          <w:lang w:eastAsia="zh-CN"/>
          <w14:ligatures w14:val="standard"/>
        </w:rPr>
        <w:t>s face or warn the user three times, chances are that the user is cheating or trying to cheat, the system will shut down the quiz, record the user and course, inform the reason and regulations, and send the user back to the course home page. Only after the instructor permit and delete that record on instructor</w:t>
      </w:r>
      <w:r>
        <w:rPr>
          <w:rFonts w:eastAsia="宋体"/>
          <w:lang w:eastAsia="zh-CN"/>
          <w14:ligatures w14:val="standard"/>
        </w:rPr>
        <w:t>’</w:t>
      </w:r>
      <w:r>
        <w:rPr>
          <w:rFonts w:eastAsia="宋体" w:hint="eastAsia"/>
          <w:lang w:eastAsia="zh-CN"/>
          <w14:ligatures w14:val="standard"/>
        </w:rPr>
        <w:t>s account can the user be released and do a new quiz with totally different questions.</w:t>
      </w:r>
    </w:p>
    <w:p w14:paraId="24930C89" w14:textId="77777777" w:rsidR="0011386C" w:rsidRDefault="00193C7E">
      <w:pPr>
        <w:pStyle w:val="Head2"/>
        <w:ind w:left="0" w:firstLine="0"/>
        <w:rPr>
          <w14:ligatures w14:val="standard"/>
        </w:rPr>
      </w:pPr>
      <w:r>
        <w:rPr>
          <w14:ligatures w14:val="standard"/>
        </w:rPr>
        <w:t>2.3</w:t>
      </w:r>
      <w:r>
        <w:rPr>
          <w:szCs w:val="22"/>
          <w14:ligatures w14:val="standard"/>
        </w:rPr>
        <w:t> </w:t>
      </w:r>
      <w:r>
        <w:rPr>
          <w:rFonts w:eastAsia="宋体" w:hint="eastAsia"/>
          <w:lang w:eastAsia="zh-CN"/>
          <w14:ligatures w14:val="standard"/>
        </w:rPr>
        <w:t>Architecture</w:t>
      </w:r>
    </w:p>
    <w:p w14:paraId="3854A8A1" w14:textId="77777777" w:rsidR="0011386C" w:rsidRDefault="00193C7E">
      <w:pPr>
        <w:pStyle w:val="aff1"/>
        <w:ind w:left="0"/>
        <w:rPr>
          <w:rStyle w:val="afe"/>
          <w:rFonts w:cstheme="minorBidi"/>
        </w:rPr>
      </w:pPr>
      <w:commentRangeStart w:id="52"/>
      <w:r>
        <w:rPr>
          <w:rFonts w:ascii="Times New Roman" w:hAnsi="Times New Roman" w:cs="Times New Roman" w:hint="eastAsia"/>
        </w:rPr>
        <w:t>2.3.1</w:t>
      </w:r>
      <w:r>
        <w:rPr>
          <w:rFonts w:ascii="Times New Roman" w:eastAsia="宋体" w:hAnsi="Times New Roman" w:cs="Times New Roman" w:hint="eastAsia"/>
          <w:lang w:eastAsia="zh-CN"/>
        </w:rPr>
        <w:t xml:space="preserve"> </w:t>
      </w:r>
      <w:r>
        <w:rPr>
          <w:rFonts w:ascii="Times New Roman" w:hAnsi="Times New Roman" w:cs="Times New Roman" w:hint="eastAsia"/>
        </w:rPr>
        <w:t xml:space="preserve">System </w:t>
      </w:r>
      <w:r>
        <w:rPr>
          <w:rFonts w:ascii="Times New Roman" w:hAnsi="Times New Roman" w:cs="Times New Roman"/>
        </w:rPr>
        <w:t>Architecture</w:t>
      </w:r>
      <w:r>
        <w:rPr>
          <w:rFonts w:ascii="Times New Roman" w:hAnsi="Times New Roman" w:cs="Times New Roman" w:hint="eastAsia"/>
        </w:rPr>
        <w:t xml:space="preserve"> </w:t>
      </w:r>
      <w:commentRangeEnd w:id="52"/>
      <w:r>
        <w:rPr>
          <w:rStyle w:val="afe"/>
          <w:rFonts w:cstheme="minorBidi"/>
        </w:rPr>
        <w:commentReference w:id="52"/>
      </w:r>
    </w:p>
    <w:p w14:paraId="06B9C6FA" w14:textId="77777777" w:rsidR="0011386C" w:rsidRDefault="00193C7E">
      <w:pPr>
        <w:pStyle w:val="Head2"/>
        <w:jc w:val="center"/>
        <w:rPr>
          <w:rStyle w:val="afe"/>
          <w:rFonts w:eastAsia="宋体" w:cstheme="minorBidi"/>
          <w:b w:val="0"/>
          <w:lang w:eastAsia="zh-CN"/>
        </w:rPr>
      </w:pPr>
      <w:commentRangeStart w:id="53"/>
      <w:r>
        <w:rPr>
          <w:rFonts w:eastAsia="宋体" w:hint="eastAsia"/>
          <w:lang w:eastAsia="zh-CN"/>
          <w14:ligatures w14:val="standard"/>
        </w:rPr>
        <w:t>Figure 1: Entity Relationship Diagram</w:t>
      </w:r>
      <w:commentRangeEnd w:id="53"/>
      <w:r w:rsidR="000959BC">
        <w:rPr>
          <w:rStyle w:val="afe"/>
          <w:rFonts w:eastAsiaTheme="minorHAnsi" w:cstheme="minorBidi"/>
          <w:b w:val="0"/>
        </w:rPr>
        <w:commentReference w:id="53"/>
      </w:r>
    </w:p>
    <w:p w14:paraId="201316E0" w14:textId="77777777" w:rsidR="0011386C" w:rsidRDefault="0011386C">
      <w:pPr>
        <w:pStyle w:val="aff1"/>
        <w:ind w:left="0"/>
        <w:rPr>
          <w:rStyle w:val="afe"/>
          <w:rFonts w:cstheme="minorBidi"/>
        </w:rPr>
      </w:pPr>
    </w:p>
    <w:p w14:paraId="17614FBE" w14:textId="36669253" w:rsidR="0011386C" w:rsidRDefault="00193C7E">
      <w:pPr>
        <w:pStyle w:val="aff1"/>
        <w:ind w:left="0"/>
        <w:rPr>
          <w:rStyle w:val="afe"/>
          <w:rFonts w:cstheme="minorBidi"/>
        </w:rPr>
      </w:pPr>
      <w:r>
        <w:rPr>
          <w:rFonts w:ascii="Times New Roman" w:hAnsi="Times New Roman" w:cs="Times New Roman"/>
          <w:noProof/>
          <w:lang w:eastAsia="zh-CN"/>
        </w:rPr>
        <w:lastRenderedPageBreak/>
        <w:drawing>
          <wp:inline distT="0" distB="0" distL="114300" distR="114300" wp14:editId="1808521F">
            <wp:extent cx="3198495" cy="2701290"/>
            <wp:effectExtent l="0" t="0" r="1905" b="11430"/>
            <wp:docPr id="7" name="图片 7" descr="Final_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nal_WBS"/>
                    <pic:cNvPicPr>
                      <a:picLocks noChangeAspect="1"/>
                    </pic:cNvPicPr>
                  </pic:nvPicPr>
                  <pic:blipFill>
                    <a:blip r:embed="rId40"/>
                    <a:stretch>
                      <a:fillRect/>
                    </a:stretch>
                  </pic:blipFill>
                  <pic:spPr>
                    <a:xfrm>
                      <a:off x="0" y="0"/>
                      <a:ext cx="3198495" cy="2701290"/>
                    </a:xfrm>
                    <a:prstGeom prst="rect">
                      <a:avLst/>
                    </a:prstGeom>
                  </pic:spPr>
                </pic:pic>
              </a:graphicData>
            </a:graphic>
          </wp:inline>
        </w:drawing>
      </w:r>
    </w:p>
    <w:p w14:paraId="0B3CE0A0" w14:textId="77777777" w:rsidR="0011386C" w:rsidRDefault="00193C7E">
      <w:pPr>
        <w:pStyle w:val="aff1"/>
        <w:ind w:left="0"/>
        <w:rPr>
          <w:rFonts w:ascii="Times New Roman" w:hAnsi="Times New Roman" w:cs="Times New Roman"/>
        </w:rPr>
      </w:pPr>
      <w:commentRangeStart w:id="54"/>
      <w:r>
        <w:rPr>
          <w:rFonts w:ascii="Times New Roman" w:hAnsi="Times New Roman" w:cs="Times New Roman" w:hint="eastAsia"/>
        </w:rPr>
        <w:t>2.3.2 Module Description</w:t>
      </w:r>
      <w:commentRangeEnd w:id="54"/>
      <w:r>
        <w:rPr>
          <w:rStyle w:val="afe"/>
          <w:rFonts w:cstheme="minorBidi"/>
        </w:rPr>
        <w:commentReference w:id="54"/>
      </w:r>
    </w:p>
    <w:p w14:paraId="5041BCBC" w14:textId="77777777" w:rsidR="0011386C" w:rsidRDefault="00193C7E">
      <w:pPr>
        <w:pStyle w:val="aff1"/>
        <w:ind w:left="0"/>
        <w:rPr>
          <w:rFonts w:ascii="Times New Roman" w:hAnsi="Times New Roman" w:cs="Times New Roman"/>
        </w:rPr>
      </w:pPr>
      <w:r>
        <w:rPr>
          <w:rFonts w:ascii="Times New Roman" w:hAnsi="Times New Roman" w:cs="Times New Roman" w:hint="eastAsia"/>
        </w:rPr>
        <w:t xml:space="preserve">         1. name 1</w:t>
      </w:r>
      <w:r>
        <w:rPr>
          <w:rFonts w:ascii="Times New Roman" w:hAnsi="Times New Roman" w:cs="Times New Roman"/>
        </w:rPr>
        <w:t>…</w:t>
      </w:r>
    </w:p>
    <w:p w14:paraId="04F24C25" w14:textId="77777777" w:rsidR="0011386C" w:rsidRDefault="00193C7E">
      <w:pPr>
        <w:pStyle w:val="aff1"/>
        <w:ind w:left="0"/>
        <w:rPr>
          <w:rFonts w:ascii="Times New Roman" w:hAnsi="Times New Roman" w:cs="Times New Roman"/>
        </w:rPr>
      </w:pPr>
      <w:r>
        <w:rPr>
          <w:rFonts w:ascii="Times New Roman" w:hAnsi="Times New Roman" w:cs="Times New Roman" w:hint="eastAsia"/>
        </w:rPr>
        <w:tab/>
        <w:t xml:space="preserve">It is a </w:t>
      </w:r>
      <w:r>
        <w:rPr>
          <w:rFonts w:ascii="Times New Roman" w:hAnsi="Times New Roman" w:cs="Times New Roman"/>
        </w:rPr>
        <w:t>…</w:t>
      </w:r>
      <w:r>
        <w:rPr>
          <w:rFonts w:ascii="Times New Roman" w:hAnsi="Times New Roman" w:cs="Times New Roman" w:hint="eastAsia"/>
        </w:rPr>
        <w:t xml:space="preserve">., use to </w:t>
      </w:r>
      <w:r>
        <w:rPr>
          <w:rFonts w:ascii="Times New Roman" w:hAnsi="Times New Roman" w:cs="Times New Roman"/>
        </w:rPr>
        <w:t>…</w:t>
      </w:r>
      <w:r>
        <w:rPr>
          <w:rFonts w:ascii="Times New Roman" w:hAnsi="Times New Roman" w:cs="Times New Roman" w:hint="eastAsia"/>
        </w:rPr>
        <w:t>.</w:t>
      </w:r>
    </w:p>
    <w:p w14:paraId="5E5FE4BB" w14:textId="77777777" w:rsidR="0011386C" w:rsidRDefault="00193C7E">
      <w:pPr>
        <w:pStyle w:val="aff1"/>
        <w:ind w:left="0"/>
        <w:rPr>
          <w:rFonts w:ascii="Times New Roman" w:hAnsi="Times New Roman" w:cs="Times New Roman"/>
          <w:lang w:eastAsia="zh-CN"/>
        </w:rPr>
      </w:pPr>
      <w:r>
        <w:rPr>
          <w:rFonts w:ascii="Times New Roman" w:hAnsi="Times New Roman" w:cs="Times New Roman" w:hint="eastAsia"/>
        </w:rPr>
        <w:t xml:space="preserve">         2.</w:t>
      </w:r>
      <w:r>
        <w:rPr>
          <w:rFonts w:ascii="Times New Roman" w:hAnsi="Times New Roman" w:cs="Times New Roman" w:hint="eastAsia"/>
          <w:lang w:eastAsia="zh-CN"/>
        </w:rPr>
        <w:t xml:space="preserve"> name 2</w:t>
      </w:r>
      <w:r>
        <w:rPr>
          <w:rFonts w:ascii="Times New Roman" w:hAnsi="Times New Roman" w:cs="Times New Roman"/>
          <w:lang w:eastAsia="zh-CN"/>
        </w:rPr>
        <w:t>…</w:t>
      </w:r>
    </w:p>
    <w:p w14:paraId="1FD6CA1B" w14:textId="77777777" w:rsidR="0011386C" w:rsidRDefault="00193C7E">
      <w:pPr>
        <w:pStyle w:val="Head2"/>
        <w:rPr>
          <w14:ligatures w14:val="standard"/>
        </w:rPr>
      </w:pPr>
      <w:r>
        <w:rPr>
          <w14:ligatures w14:val="standard"/>
        </w:rPr>
        <w:t>2.4</w:t>
      </w:r>
      <w:r>
        <w:rPr>
          <w:szCs w:val="22"/>
          <w14:ligatures w14:val="standard"/>
        </w:rPr>
        <w:t> </w:t>
      </w:r>
      <w:r>
        <w:rPr>
          <w:rFonts w:eastAsia="宋体" w:hint="eastAsia"/>
          <w:lang w:eastAsia="zh-CN"/>
          <w14:ligatures w14:val="standard"/>
        </w:rPr>
        <w:t>Platform</w:t>
      </w:r>
    </w:p>
    <w:p w14:paraId="0E141E11" w14:textId="77777777" w:rsidR="0011386C" w:rsidRDefault="00193C7E">
      <w:pPr>
        <w:pStyle w:val="Para"/>
        <w:ind w:firstLine="0"/>
        <w:jc w:val="both"/>
        <w:rPr>
          <w:rFonts w:ascii="Linux Biolinum" w:eastAsia="宋体" w:hAnsi="Linux Biolinum" w:cs="Linux Biolinum"/>
          <w:i/>
          <w:lang w:eastAsia="zh-CN"/>
          <w14:ligatures w14:val="standard"/>
        </w:rPr>
      </w:pPr>
      <w:bookmarkStart w:id="55" w:name="sec1"/>
      <w:r>
        <w:rPr>
          <w:rFonts w:ascii="Linux Biolinum" w:hAnsi="Linux Biolinum" w:cs="Linux Biolinum"/>
          <w:i/>
          <w14:ligatures w14:val="standard"/>
        </w:rPr>
        <w:t>2.4.1</w:t>
      </w:r>
      <w:bookmarkEnd w:id="55"/>
      <w:r>
        <w:rPr>
          <w:rFonts w:ascii="Linux Biolinum" w:eastAsia="宋体" w:hAnsi="Linux Biolinum" w:cs="Linux Biolinum" w:hint="eastAsia"/>
          <w:i/>
          <w:lang w:eastAsia="zh-CN"/>
          <w14:ligatures w14:val="standard"/>
        </w:rPr>
        <w:t xml:space="preserve"> </w:t>
      </w:r>
      <w:r>
        <w:rPr>
          <w:rFonts w:ascii="Times New Roman" w:hAnsi="Times New Roman" w:cs="Times New Roman" w:hint="eastAsia"/>
          <w:lang w:eastAsia="zh-CN"/>
        </w:rPr>
        <w:t>On IDE side, for the programming environment</w:t>
      </w:r>
      <w:r>
        <w:rPr>
          <w:rFonts w:ascii="Times New Roman" w:hAnsi="Times New Roman" w:cs="Times New Roman"/>
          <w:lang w:eastAsia="zh-CN"/>
        </w:rPr>
        <w:t>’</w:t>
      </w:r>
      <w:r>
        <w:rPr>
          <w:rFonts w:ascii="Times New Roman" w:hAnsi="Times New Roman" w:cs="Times New Roman" w:hint="eastAsia"/>
          <w:lang w:eastAsia="zh-CN"/>
        </w:rPr>
        <w:t xml:space="preserve">s consistency and compatibility, </w:t>
      </w:r>
      <w:proofErr w:type="spellStart"/>
      <w:r>
        <w:rPr>
          <w:rFonts w:ascii="Times New Roman" w:hAnsi="Times New Roman" w:cs="Times New Roman" w:hint="eastAsia"/>
          <w:lang w:eastAsia="zh-CN"/>
        </w:rPr>
        <w:t>IntelliJ</w:t>
      </w:r>
      <w:proofErr w:type="spellEnd"/>
      <w:r>
        <w:rPr>
          <w:rFonts w:ascii="Times New Roman" w:hAnsi="Times New Roman" w:cs="Times New Roman" w:hint="eastAsia"/>
          <w:lang w:eastAsia="zh-CN"/>
        </w:rPr>
        <w:t xml:space="preserve">-IDEA from </w:t>
      </w:r>
      <w:proofErr w:type="spellStart"/>
      <w:r>
        <w:rPr>
          <w:rFonts w:ascii="Times New Roman" w:hAnsi="Times New Roman" w:cs="Times New Roman" w:hint="eastAsia"/>
          <w:lang w:eastAsia="zh-CN"/>
        </w:rPr>
        <w:t>JetBrains</w:t>
      </w:r>
      <w:proofErr w:type="spellEnd"/>
      <w:r>
        <w:rPr>
          <w:rFonts w:ascii="Times New Roman" w:hAnsi="Times New Roman" w:cs="Times New Roman" w:hint="eastAsia"/>
          <w:lang w:eastAsia="zh-CN"/>
        </w:rPr>
        <w:t xml:space="preserve"> is used for all developers.</w:t>
      </w:r>
    </w:p>
    <w:p w14:paraId="34D224C1" w14:textId="77777777" w:rsidR="0011386C" w:rsidRDefault="00193C7E">
      <w:pPr>
        <w:pStyle w:val="Para"/>
        <w:ind w:firstLine="0"/>
        <w:jc w:val="both"/>
        <w:rPr>
          <w:rFonts w:ascii="Times New Roman" w:hAnsi="Times New Roman" w:cs="Times New Roman"/>
          <w:lang w:eastAsia="zh-CN"/>
        </w:rPr>
      </w:pPr>
      <w:r>
        <w:rPr>
          <w:rFonts w:ascii="Linux Biolinum" w:eastAsia="宋体" w:hAnsi="Linux Biolinum" w:cs="Linux Biolinum" w:hint="eastAsia"/>
          <w:i/>
          <w:lang w:eastAsia="zh-CN"/>
          <w14:ligatures w14:val="standard"/>
        </w:rPr>
        <w:t xml:space="preserve">2.4.2   </w:t>
      </w:r>
      <w:r>
        <w:rPr>
          <w:rFonts w:ascii="Times New Roman" w:hAnsi="Times New Roman" w:cs="Times New Roman" w:hint="eastAsia"/>
          <w:lang w:eastAsia="zh-CN"/>
        </w:rPr>
        <w:t xml:space="preserve">On Cloud side, IBM </w:t>
      </w:r>
      <w:proofErr w:type="spellStart"/>
      <w:r>
        <w:rPr>
          <w:rFonts w:ascii="Times New Roman" w:hAnsi="Times New Roman" w:cs="Times New Roman" w:hint="eastAsia"/>
          <w:lang w:eastAsia="zh-CN"/>
        </w:rPr>
        <w:t>Bluemix</w:t>
      </w:r>
      <w:proofErr w:type="spellEnd"/>
      <w:r>
        <w:rPr>
          <w:rFonts w:ascii="Times New Roman" w:hAnsi="Times New Roman" w:cs="Times New Roman" w:hint="eastAsia"/>
          <w:lang w:eastAsia="zh-CN"/>
        </w:rPr>
        <w:t xml:space="preserve"> and </w:t>
      </w:r>
      <w:proofErr w:type="spellStart"/>
      <w:r>
        <w:rPr>
          <w:rFonts w:ascii="Times New Roman" w:hAnsi="Times New Roman" w:cs="Times New Roman" w:hint="eastAsia"/>
          <w:lang w:eastAsia="zh-CN"/>
        </w:rPr>
        <w:t>CloudFoundry</w:t>
      </w:r>
      <w:proofErr w:type="spellEnd"/>
      <w:r>
        <w:rPr>
          <w:rFonts w:ascii="Times New Roman" w:hAnsi="Times New Roman" w:cs="Times New Roman" w:hint="eastAsia"/>
          <w:lang w:eastAsia="zh-CN"/>
        </w:rPr>
        <w:t xml:space="preserve"> are used to deploy the application.</w:t>
      </w:r>
    </w:p>
    <w:p w14:paraId="7CD8CAE3" w14:textId="77777777" w:rsidR="0011386C" w:rsidRDefault="00193C7E">
      <w:pPr>
        <w:pStyle w:val="aff1"/>
        <w:ind w:left="0"/>
        <w:rPr>
          <w:rFonts w:ascii="Times New Roman" w:hAnsi="Times New Roman" w:cs="Times New Roman"/>
          <w:lang w:eastAsia="zh-CN"/>
        </w:rPr>
      </w:pPr>
      <w:r>
        <w:rPr>
          <w:rFonts w:ascii="Linux Biolinum" w:hAnsi="Linux Biolinum" w:cs="Linux Biolinum"/>
          <w:i/>
          <w14:ligatures w14:val="standard"/>
        </w:rPr>
        <w:t>2.</w:t>
      </w:r>
      <w:r>
        <w:rPr>
          <w:rFonts w:ascii="Linux Biolinum" w:eastAsia="宋体" w:hAnsi="Linux Biolinum" w:cs="Linux Biolinum" w:hint="eastAsia"/>
          <w:i/>
          <w:lang w:eastAsia="zh-CN"/>
          <w14:ligatures w14:val="standard"/>
        </w:rPr>
        <w:t>4</w:t>
      </w:r>
      <w:r>
        <w:rPr>
          <w:rFonts w:ascii="Linux Biolinum" w:hAnsi="Linux Biolinum" w:cs="Linux Biolinum"/>
          <w:i/>
          <w14:ligatures w14:val="standard"/>
        </w:rPr>
        <w:t>.</w:t>
      </w:r>
      <w:r>
        <w:rPr>
          <w:rFonts w:ascii="Linux Biolinum" w:eastAsia="宋体" w:hAnsi="Linux Biolinum" w:cs="Linux Biolinum" w:hint="eastAsia"/>
          <w:i/>
          <w:lang w:eastAsia="zh-CN"/>
          <w14:ligatures w14:val="standard"/>
        </w:rPr>
        <w:t>3</w:t>
      </w:r>
      <w:r>
        <w:rPr>
          <w:rFonts w:ascii="Linux Biolinum" w:hAnsi="Linux Biolinum" w:cs="Linux Biolinum"/>
          <w:i/>
          <w14:ligatures w14:val="standard"/>
        </w:rPr>
        <w:t> </w:t>
      </w:r>
      <w:r>
        <w:rPr>
          <w:rFonts w:ascii="Times New Roman" w:hAnsi="Times New Roman" w:cs="Times New Roman"/>
        </w:rPr>
        <w:t>For the project</w:t>
      </w:r>
      <w:r>
        <w:rPr>
          <w:rFonts w:ascii="Times New Roman" w:hAnsi="Times New Roman" w:cs="Times New Roman"/>
          <w:lang w:eastAsia="zh-CN"/>
        </w:rPr>
        <w:t>’</w:t>
      </w:r>
      <w:r>
        <w:rPr>
          <w:rFonts w:ascii="Times New Roman" w:hAnsi="Times New Roman" w:cs="Times New Roman" w:hint="eastAsia"/>
          <w:lang w:eastAsia="zh-CN"/>
        </w:rPr>
        <w:t>s</w:t>
      </w:r>
      <w:r>
        <w:rPr>
          <w:rFonts w:ascii="Times New Roman" w:hAnsi="Times New Roman" w:cs="Times New Roman"/>
        </w:rPr>
        <w:t xml:space="preserve"> stability and integrity, </w:t>
      </w:r>
      <w:r>
        <w:rPr>
          <w:rFonts w:ascii="Times New Roman" w:hAnsi="Times New Roman" w:cs="Times New Roman" w:hint="eastAsia"/>
          <w:lang w:eastAsia="zh-CN"/>
        </w:rPr>
        <w:t>the system</w:t>
      </w:r>
      <w:r>
        <w:rPr>
          <w:rFonts w:ascii="Times New Roman" w:hAnsi="Times New Roman" w:cs="Times New Roman"/>
        </w:rPr>
        <w:t xml:space="preserve"> </w:t>
      </w:r>
      <w:r>
        <w:rPr>
          <w:rFonts w:ascii="Times New Roman" w:hAnsi="Times New Roman" w:cs="Times New Roman" w:hint="eastAsia"/>
          <w:lang w:eastAsia="zh-CN"/>
        </w:rPr>
        <w:t>is designed to be based on Spring Boot</w:t>
      </w:r>
      <w:r>
        <w:rPr>
          <w:rFonts w:ascii="Times New Roman" w:hAnsi="Times New Roman" w:cs="Times New Roman"/>
        </w:rPr>
        <w:t xml:space="preserve"> </w:t>
      </w:r>
      <w:r>
        <w:rPr>
          <w:rFonts w:ascii="Times New Roman" w:hAnsi="Times New Roman" w:cs="Times New Roman" w:hint="eastAsia"/>
          <w:lang w:eastAsia="zh-CN"/>
        </w:rPr>
        <w:t>framework</w:t>
      </w:r>
      <w:r>
        <w:rPr>
          <w:rFonts w:ascii="Times New Roman" w:hAnsi="Times New Roman" w:cs="Times New Roman"/>
        </w:rPr>
        <w:t xml:space="preserve"> to </w:t>
      </w:r>
      <w:r>
        <w:rPr>
          <w:rFonts w:ascii="Times New Roman" w:hAnsi="Times New Roman" w:cs="Times New Roman" w:hint="eastAsia"/>
          <w:lang w:eastAsia="zh-CN"/>
        </w:rPr>
        <w:t>basically build</w:t>
      </w:r>
      <w:r>
        <w:rPr>
          <w:rFonts w:ascii="Times New Roman" w:hAnsi="Times New Roman" w:cs="Times New Roman"/>
        </w:rPr>
        <w:t xml:space="preserve"> B</w:t>
      </w:r>
      <w:r>
        <w:rPr>
          <w:rFonts w:ascii="Times New Roman" w:hAnsi="Times New Roman" w:cs="Times New Roman" w:hint="eastAsia"/>
          <w:lang w:eastAsia="zh-CN"/>
        </w:rPr>
        <w:t>/</w:t>
      </w:r>
      <w:r>
        <w:rPr>
          <w:rFonts w:ascii="Times New Roman" w:hAnsi="Times New Roman" w:cs="Times New Roman"/>
        </w:rPr>
        <w:t>S server</w:t>
      </w:r>
      <w:r>
        <w:rPr>
          <w:rFonts w:ascii="Times New Roman" w:eastAsia="宋体" w:hAnsi="Times New Roman" w:cs="Times New Roman" w:hint="eastAsia"/>
          <w:lang w:eastAsia="zh-CN"/>
        </w:rPr>
        <w:t xml:space="preserve"> with</w:t>
      </w:r>
      <w:r>
        <w:rPr>
          <w:rFonts w:ascii="Times New Roman" w:hAnsi="Times New Roman" w:cs="Times New Roman"/>
        </w:rPr>
        <w:t xml:space="preserve"> </w:t>
      </w:r>
      <w:r>
        <w:rPr>
          <w:rFonts w:ascii="Times New Roman" w:hAnsi="Times New Roman" w:cs="Times New Roman" w:hint="eastAsia"/>
          <w:lang w:eastAsia="zh-CN"/>
        </w:rPr>
        <w:t>key technologies including</w:t>
      </w:r>
      <w:r>
        <w:rPr>
          <w:rFonts w:ascii="Times New Roman" w:hAnsi="Times New Roman" w:cs="Times New Roman"/>
        </w:rPr>
        <w:t xml:space="preserve"> </w:t>
      </w:r>
      <w:r>
        <w:rPr>
          <w:rFonts w:ascii="Times New Roman" w:eastAsia="宋体" w:hAnsi="Times New Roman" w:cs="Times New Roman" w:hint="eastAsia"/>
          <w:lang w:eastAsia="zh-CN"/>
        </w:rPr>
        <w:t>Restful</w:t>
      </w:r>
      <w:r>
        <w:rPr>
          <w:rFonts w:ascii="Times New Roman" w:hAnsi="Times New Roman" w:cs="Times New Roman" w:hint="eastAsia"/>
          <w:lang w:eastAsia="zh-CN"/>
        </w:rPr>
        <w:t xml:space="preserve"> and </w:t>
      </w:r>
      <w:r>
        <w:rPr>
          <w:rFonts w:ascii="Times New Roman" w:hAnsi="Times New Roman" w:cs="Times New Roman"/>
        </w:rPr>
        <w:t>AJAX</w:t>
      </w:r>
      <w:r>
        <w:rPr>
          <w:rFonts w:ascii="Times New Roman" w:hAnsi="Times New Roman" w:cs="Times New Roman" w:hint="eastAsia"/>
          <w:lang w:eastAsia="zh-CN"/>
        </w:rPr>
        <w:t xml:space="preserve"> used.</w:t>
      </w:r>
      <w:r>
        <w:rPr>
          <w:rFonts w:ascii="Times New Roman" w:hAnsi="Times New Roman" w:cs="Times New Roman"/>
        </w:rPr>
        <w:t xml:space="preserve"> </w:t>
      </w:r>
    </w:p>
    <w:p w14:paraId="23EC714F" w14:textId="77777777" w:rsidR="0011386C" w:rsidRDefault="00193C7E">
      <w:pPr>
        <w:pStyle w:val="Head2"/>
        <w:rPr>
          <w:rStyle w:val="afe"/>
          <w:rFonts w:eastAsiaTheme="minorHAnsi" w:cstheme="minorBidi"/>
          <w:b w:val="0"/>
        </w:rPr>
      </w:pPr>
      <w:r>
        <w:rPr>
          <w14:ligatures w14:val="standard"/>
        </w:rPr>
        <w:t>2.</w:t>
      </w:r>
      <w:r>
        <w:rPr>
          <w:rFonts w:eastAsia="宋体" w:hint="eastAsia"/>
          <w:lang w:eastAsia="zh-CN"/>
          <w14:ligatures w14:val="standard"/>
        </w:rPr>
        <w:t>5</w:t>
      </w:r>
      <w:r>
        <w:rPr>
          <w:szCs w:val="22"/>
          <w14:ligatures w14:val="standard"/>
        </w:rPr>
        <w:t> </w:t>
      </w:r>
      <w:r>
        <w:rPr>
          <w:rFonts w:eastAsia="宋体" w:hint="eastAsia"/>
          <w:lang w:eastAsia="zh-CN"/>
          <w14:ligatures w14:val="standard"/>
        </w:rPr>
        <w:t>Design</w:t>
      </w:r>
    </w:p>
    <w:p w14:paraId="40C3AD81" w14:textId="77777777" w:rsidR="0011386C" w:rsidRDefault="00193C7E">
      <w:pPr>
        <w:pStyle w:val="Head2"/>
        <w:jc w:val="center"/>
        <w:rPr>
          <w:rStyle w:val="afe"/>
          <w:rFonts w:eastAsia="宋体" w:cstheme="minorBidi"/>
          <w:b w:val="0"/>
          <w:lang w:eastAsia="zh-CN"/>
        </w:rPr>
      </w:pPr>
      <w:r>
        <w:rPr>
          <w:rFonts w:eastAsia="宋体" w:hint="eastAsia"/>
          <w:lang w:eastAsia="zh-CN"/>
          <w14:ligatures w14:val="standard"/>
        </w:rPr>
        <w:t>Figure 1: Entity Relationship Diagram</w:t>
      </w:r>
    </w:p>
    <w:p w14:paraId="2DE4047B" w14:textId="77777777" w:rsidR="0011386C" w:rsidRDefault="00193C7E">
      <w:pPr>
        <w:pStyle w:val="Head2"/>
        <w:rPr>
          <w:rStyle w:val="afe"/>
          <w:rFonts w:eastAsia="宋体" w:cstheme="minorBidi"/>
          <w:b w:val="0"/>
          <w:lang w:eastAsia="zh-CN"/>
        </w:rPr>
      </w:pPr>
      <w:r>
        <w:rPr>
          <w:rStyle w:val="afe"/>
          <w:rFonts w:eastAsia="宋体" w:cstheme="minorBidi" w:hint="eastAsia"/>
          <w:b w:val="0"/>
          <w:noProof/>
          <w:lang w:eastAsia="zh-CN"/>
        </w:rPr>
        <w:lastRenderedPageBreak/>
        <w:drawing>
          <wp:inline distT="0" distB="0" distL="114300" distR="114300">
            <wp:extent cx="3042920" cy="2806700"/>
            <wp:effectExtent l="0" t="0" r="5080" b="12700"/>
            <wp:docPr id="4" name="图片 4" descr="611PRO_ERD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11PRO_ERD_FINAL"/>
                    <pic:cNvPicPr>
                      <a:picLocks noChangeAspect="1"/>
                    </pic:cNvPicPr>
                  </pic:nvPicPr>
                  <pic:blipFill>
                    <a:blip r:embed="rId41"/>
                    <a:stretch>
                      <a:fillRect/>
                    </a:stretch>
                  </pic:blipFill>
                  <pic:spPr>
                    <a:xfrm>
                      <a:off x="0" y="0"/>
                      <a:ext cx="3042920" cy="2806700"/>
                    </a:xfrm>
                    <a:prstGeom prst="rect">
                      <a:avLst/>
                    </a:prstGeom>
                  </pic:spPr>
                </pic:pic>
              </a:graphicData>
            </a:graphic>
          </wp:inline>
        </w:drawing>
      </w:r>
    </w:p>
    <w:p w14:paraId="1F8CBBA0" w14:textId="77777777" w:rsidR="0011386C" w:rsidRDefault="0011386C">
      <w:pPr>
        <w:pStyle w:val="Head2"/>
        <w:rPr>
          <w:rStyle w:val="afe"/>
          <w:rFonts w:eastAsia="宋体" w:cstheme="minorBidi"/>
          <w:b w:val="0"/>
          <w:lang w:eastAsia="zh-CN"/>
        </w:rPr>
      </w:pPr>
    </w:p>
    <w:p w14:paraId="7506B3E7" w14:textId="77777777" w:rsidR="0011386C" w:rsidRDefault="00193C7E">
      <w:pPr>
        <w:pStyle w:val="aff1"/>
        <w:ind w:left="0"/>
        <w:rPr>
          <w:rFonts w:ascii="Times New Roman" w:hAnsi="Times New Roman" w:cs="Times New Roman"/>
          <w:lang w:eastAsia="zh-CN"/>
        </w:rPr>
      </w:pPr>
      <w:r>
        <w:rPr>
          <w:rFonts w:ascii="Linux Biolinum" w:hAnsi="Linux Biolinum" w:cs="Linux Biolinum"/>
          <w:i/>
          <w14:ligatures w14:val="standard"/>
        </w:rPr>
        <w:t>2.</w:t>
      </w:r>
      <w:r>
        <w:rPr>
          <w:rFonts w:ascii="Linux Biolinum" w:eastAsia="宋体" w:hAnsi="Linux Biolinum" w:cs="Linux Biolinum" w:hint="eastAsia"/>
          <w:i/>
          <w:lang w:eastAsia="zh-CN"/>
          <w14:ligatures w14:val="standard"/>
        </w:rPr>
        <w:t>5.1</w:t>
      </w:r>
      <w:r>
        <w:rPr>
          <w:rFonts w:ascii="Linux Biolinum" w:hAnsi="Linux Biolinum" w:cs="Linux Biolinum"/>
          <w:i/>
          <w14:ligatures w14:val="standard"/>
        </w:rPr>
        <w:t> </w:t>
      </w:r>
      <w:r>
        <w:rPr>
          <w:rFonts w:ascii="Times New Roman" w:eastAsia="宋体" w:hAnsi="Times New Roman" w:cs="Times New Roman" w:hint="eastAsia"/>
          <w:lang w:eastAsia="zh-CN"/>
        </w:rPr>
        <w:t>T</w:t>
      </w:r>
      <w:r>
        <w:rPr>
          <w:rFonts w:ascii="Times New Roman" w:hAnsi="Times New Roman" w:cs="Times New Roman"/>
        </w:rPr>
        <w:t>he project</w:t>
      </w:r>
      <w:r>
        <w:rPr>
          <w:rFonts w:ascii="Times New Roman" w:hAnsi="Times New Roman" w:cs="Times New Roman" w:hint="eastAsia"/>
          <w:lang w:eastAsia="zh-CN"/>
        </w:rPr>
        <w:t xml:space="preserve"> is required to directly </w:t>
      </w:r>
      <w:r>
        <w:rPr>
          <w:rFonts w:ascii="Times New Roman" w:hAnsi="Times New Roman" w:cs="Times New Roman"/>
        </w:rPr>
        <w:t xml:space="preserve">gain the data stream </w:t>
      </w:r>
      <w:r>
        <w:rPr>
          <w:rFonts w:ascii="Times New Roman" w:hAnsi="Times New Roman" w:cs="Times New Roman" w:hint="eastAsia"/>
          <w:lang w:eastAsia="zh-CN"/>
        </w:rPr>
        <w:t>of the</w:t>
      </w:r>
      <w:r>
        <w:rPr>
          <w:rFonts w:ascii="Times New Roman" w:hAnsi="Times New Roman" w:cs="Times New Roman"/>
        </w:rPr>
        <w:t xml:space="preserve"> web camera from </w:t>
      </w:r>
      <w:r>
        <w:rPr>
          <w:rFonts w:ascii="Times New Roman" w:hAnsi="Times New Roman" w:cs="Times New Roman" w:hint="eastAsia"/>
          <w:lang w:eastAsia="zh-CN"/>
        </w:rPr>
        <w:t xml:space="preserve">web client side, with key technologies including HTML5, </w:t>
      </w:r>
      <w:proofErr w:type="spellStart"/>
      <w:r>
        <w:rPr>
          <w:rFonts w:ascii="Times New Roman" w:hAnsi="Times New Roman" w:cs="Times New Roman" w:hint="eastAsia"/>
          <w:lang w:eastAsia="zh-CN"/>
        </w:rPr>
        <w:t>Thym</w:t>
      </w:r>
      <w:r>
        <w:rPr>
          <w:rFonts w:ascii="Times New Roman" w:hAnsi="Times New Roman" w:cs="Times New Roman"/>
          <w:lang w:eastAsia="zh-CN"/>
        </w:rPr>
        <w:t>e</w:t>
      </w:r>
      <w:r>
        <w:rPr>
          <w:rFonts w:ascii="Times New Roman" w:hAnsi="Times New Roman" w:cs="Times New Roman" w:hint="eastAsia"/>
          <w:lang w:eastAsia="zh-CN"/>
        </w:rPr>
        <w:t>leaf</w:t>
      </w:r>
      <w:proofErr w:type="spellEnd"/>
      <w:r>
        <w:rPr>
          <w:rFonts w:ascii="Times New Roman" w:hAnsi="Times New Roman" w:cs="Times New Roman" w:hint="eastAsia"/>
          <w:lang w:eastAsia="zh-CN"/>
        </w:rPr>
        <w:t xml:space="preserve"> and AJAX used to gain data. </w:t>
      </w:r>
    </w:p>
    <w:p w14:paraId="1D308966" w14:textId="77777777" w:rsidR="0011386C" w:rsidRDefault="00193C7E">
      <w:pPr>
        <w:pStyle w:val="aff1"/>
        <w:ind w:left="0"/>
        <w:rPr>
          <w:rFonts w:ascii="Times New Roman" w:hAnsi="Times New Roman" w:cs="Times New Roman"/>
        </w:rPr>
      </w:pPr>
      <w:r>
        <w:rPr>
          <w:rFonts w:ascii="Linux Biolinum" w:hAnsi="Linux Biolinum" w:cs="Linux Biolinum"/>
          <w:i/>
          <w14:ligatures w14:val="standard"/>
        </w:rPr>
        <w:t>2.</w:t>
      </w:r>
      <w:r>
        <w:rPr>
          <w:rFonts w:ascii="Linux Biolinum" w:eastAsia="宋体" w:hAnsi="Linux Biolinum" w:cs="Linux Biolinum" w:hint="eastAsia"/>
          <w:i/>
          <w:lang w:eastAsia="zh-CN"/>
          <w14:ligatures w14:val="standard"/>
        </w:rPr>
        <w:t xml:space="preserve">5.2   </w:t>
      </w:r>
      <w:r>
        <w:rPr>
          <w:rFonts w:ascii="Times New Roman" w:hAnsi="Times New Roman" w:cs="Times New Roman"/>
        </w:rPr>
        <w:t xml:space="preserve">The server </w:t>
      </w:r>
      <w:r>
        <w:rPr>
          <w:rFonts w:ascii="Times New Roman" w:hAnsi="Times New Roman" w:cs="Times New Roman" w:hint="eastAsia"/>
          <w:lang w:eastAsia="zh-CN"/>
        </w:rPr>
        <w:t xml:space="preserve">is required </w:t>
      </w:r>
      <w:r>
        <w:rPr>
          <w:rFonts w:ascii="Times New Roman" w:hAnsi="Times New Roman" w:cs="Times New Roman"/>
        </w:rPr>
        <w:t>to</w:t>
      </w:r>
      <w:r>
        <w:rPr>
          <w:rFonts w:ascii="Times New Roman" w:hAnsi="Times New Roman" w:cs="Times New Roman" w:hint="eastAsia"/>
          <w:lang w:eastAsia="zh-CN"/>
        </w:rPr>
        <w:t xml:space="preserve"> process</w:t>
      </w:r>
      <w:r>
        <w:rPr>
          <w:rFonts w:ascii="Times New Roman" w:hAnsi="Times New Roman" w:cs="Times New Roman"/>
        </w:rPr>
        <w:t xml:space="preserve"> bio</w:t>
      </w:r>
      <w:r>
        <w:rPr>
          <w:rFonts w:ascii="Times New Roman" w:hAnsi="Times New Roman" w:cs="Times New Roman" w:hint="eastAsia"/>
          <w:lang w:eastAsia="zh-CN"/>
        </w:rPr>
        <w:t>-</w:t>
      </w:r>
      <w:r>
        <w:rPr>
          <w:rFonts w:ascii="Times New Roman" w:hAnsi="Times New Roman" w:cs="Times New Roman"/>
        </w:rPr>
        <w:t>data</w:t>
      </w:r>
      <w:r>
        <w:rPr>
          <w:rFonts w:ascii="Times New Roman" w:hAnsi="Times New Roman" w:cs="Times New Roman" w:hint="eastAsia"/>
          <w:lang w:eastAsia="zh-CN"/>
        </w:rPr>
        <w:t xml:space="preserve"> and identify users with </w:t>
      </w:r>
      <w:r>
        <w:rPr>
          <w:rFonts w:ascii="Times New Roman" w:hAnsi="Times New Roman" w:cs="Times New Roman"/>
        </w:rPr>
        <w:t>OpenCV3.</w:t>
      </w:r>
      <w:r>
        <w:rPr>
          <w:rFonts w:ascii="Times New Roman" w:eastAsia="宋体" w:hAnsi="Times New Roman" w:cs="Times New Roman" w:hint="eastAsia"/>
          <w:lang w:eastAsia="zh-CN"/>
        </w:rPr>
        <w:t>3</w:t>
      </w:r>
      <w:r>
        <w:rPr>
          <w:rFonts w:ascii="Times New Roman" w:hAnsi="Times New Roman" w:cs="Times New Roman"/>
        </w:rPr>
        <w:t xml:space="preserve"> </w:t>
      </w:r>
      <w:r>
        <w:rPr>
          <w:rFonts w:ascii="Times New Roman" w:hAnsi="Times New Roman" w:cs="Times New Roman" w:hint="eastAsia"/>
          <w:lang w:eastAsia="zh-CN"/>
        </w:rPr>
        <w:t xml:space="preserve">class libraries called to implement </w:t>
      </w:r>
      <w:r>
        <w:rPr>
          <w:rFonts w:ascii="Times New Roman" w:hAnsi="Times New Roman" w:cs="Times New Roman"/>
        </w:rPr>
        <w:t>fac</w:t>
      </w:r>
      <w:r>
        <w:rPr>
          <w:rFonts w:ascii="Times New Roman" w:hAnsi="Times New Roman" w:cs="Times New Roman" w:hint="eastAsia"/>
          <w:lang w:eastAsia="zh-CN"/>
        </w:rPr>
        <w:t>ial</w:t>
      </w:r>
      <w:r>
        <w:rPr>
          <w:rFonts w:ascii="Times New Roman" w:hAnsi="Times New Roman" w:cs="Times New Roman"/>
        </w:rPr>
        <w:t xml:space="preserve"> recognition and image </w:t>
      </w:r>
      <w:r>
        <w:rPr>
          <w:rFonts w:ascii="Times New Roman" w:hAnsi="Times New Roman" w:cs="Times New Roman" w:hint="eastAsia"/>
          <w:lang w:eastAsia="zh-CN"/>
        </w:rPr>
        <w:t>comparing</w:t>
      </w:r>
      <w:r>
        <w:rPr>
          <w:rFonts w:ascii="Times New Roman" w:hAnsi="Times New Roman" w:cs="Times New Roman"/>
        </w:rPr>
        <w:t>.</w:t>
      </w:r>
    </w:p>
    <w:p w14:paraId="6A13D7DB" w14:textId="77777777" w:rsidR="0011386C" w:rsidRDefault="00193C7E">
      <w:pPr>
        <w:pStyle w:val="aff1"/>
        <w:ind w:left="0"/>
        <w:rPr>
          <w:rFonts w:ascii="Times New Roman" w:eastAsia="宋体" w:hAnsi="Times New Roman" w:cs="Times New Roman"/>
          <w:lang w:eastAsia="zh-CN"/>
        </w:rPr>
      </w:pPr>
      <w:proofErr w:type="gramStart"/>
      <w:r w:rsidRPr="00696A1A">
        <w:rPr>
          <w:rFonts w:ascii="Times New Roman" w:eastAsia="宋体" w:hAnsi="Times New Roman" w:cs="Times New Roman"/>
          <w:i/>
          <w:lang w:eastAsia="zh-CN"/>
          <w:rPrChange w:id="56" w:author="Haiyang Yun" w:date="2017-11-29T16:15:00Z">
            <w:rPr>
              <w:rFonts w:ascii="Times New Roman" w:eastAsia="宋体" w:hAnsi="Times New Roman" w:cs="Times New Roman"/>
              <w:lang w:eastAsia="zh-CN"/>
            </w:rPr>
          </w:rPrChange>
        </w:rPr>
        <w:t>2.5.3</w:t>
      </w:r>
      <w:r>
        <w:rPr>
          <w:rFonts w:ascii="Times New Roman" w:eastAsia="宋体" w:hAnsi="Times New Roman" w:cs="Times New Roman" w:hint="eastAsia"/>
          <w:lang w:eastAsia="zh-CN"/>
        </w:rPr>
        <w:t xml:space="preserve">  Hibernate</w:t>
      </w:r>
      <w:proofErr w:type="gramEnd"/>
      <w:r>
        <w:rPr>
          <w:rFonts w:ascii="Times New Roman" w:eastAsia="宋体" w:hAnsi="Times New Roman" w:cs="Times New Roman" w:hint="eastAsia"/>
          <w:lang w:eastAsia="zh-CN"/>
        </w:rPr>
        <w:t xml:space="preserve"> is used as a tool for persistently object-relational storage and query,  with AJAX completing front-end and back-end fast interaction of data.</w:t>
      </w:r>
    </w:p>
    <w:p w14:paraId="164CE98B" w14:textId="77777777" w:rsidR="0011386C" w:rsidRDefault="00193C7E">
      <w:pPr>
        <w:pStyle w:val="aff1"/>
        <w:ind w:left="0"/>
        <w:rPr>
          <w14:ligatures w14:val="standard"/>
        </w:rPr>
      </w:pPr>
      <w:r w:rsidRPr="00696A1A">
        <w:rPr>
          <w:rFonts w:ascii="Times New Roman" w:eastAsia="宋体" w:hAnsi="Times New Roman" w:cs="Times New Roman"/>
          <w:i/>
          <w:lang w:eastAsia="zh-CN"/>
          <w:rPrChange w:id="57" w:author="Haiyang Yun" w:date="2017-11-29T16:15:00Z">
            <w:rPr>
              <w:rFonts w:ascii="Times New Roman" w:eastAsia="宋体" w:hAnsi="Times New Roman" w:cs="Times New Roman"/>
              <w:lang w:eastAsia="zh-CN"/>
            </w:rPr>
          </w:rPrChange>
        </w:rPr>
        <w:t>2.5.4</w:t>
      </w:r>
      <w:r>
        <w:rPr>
          <w:rFonts w:ascii="Times New Roman" w:eastAsia="宋体" w:hAnsi="Times New Roman" w:cs="Times New Roman" w:hint="eastAsia"/>
          <w:lang w:eastAsia="zh-CN"/>
        </w:rPr>
        <w:t xml:space="preserve">   This project is coursework project of Software Engineering with MySQL database used to both improve portability and reduce the complexity of database environment configuration.</w:t>
      </w:r>
    </w:p>
    <w:p w14:paraId="1FA82C13" w14:textId="77777777" w:rsidR="0011386C" w:rsidRDefault="00193C7E">
      <w:pPr>
        <w:pStyle w:val="Head1"/>
        <w:rPr>
          <w14:ligatures w14:val="standard"/>
        </w:rPr>
      </w:pPr>
      <w:r>
        <w:rPr>
          <w14:ligatures w14:val="standard"/>
        </w:rPr>
        <w:t>3</w:t>
      </w:r>
      <w:r>
        <w:rPr>
          <w:szCs w:val="22"/>
          <w14:ligatures w14:val="standard"/>
        </w:rPr>
        <w:t> </w:t>
      </w:r>
      <w:r>
        <w:rPr>
          <w:rFonts w:eastAsia="宋体" w:hint="eastAsia"/>
          <w:lang w:eastAsia="zh-CN"/>
          <w14:ligatures w14:val="standard"/>
        </w:rPr>
        <w:t>EXPERIMENTAL SETUP</w:t>
      </w:r>
    </w:p>
    <w:p w14:paraId="11AF9FAF" w14:textId="77777777" w:rsidR="0011386C" w:rsidRDefault="00193C7E">
      <w:pPr>
        <w:pStyle w:val="Head2"/>
        <w:rPr>
          <w:rFonts w:eastAsia="宋体"/>
          <w:lang w:eastAsia="zh-CN"/>
          <w14:ligatures w14:val="standard"/>
        </w:rPr>
      </w:pPr>
      <w:r>
        <w:rPr>
          <w14:ligatures w14:val="standard"/>
        </w:rPr>
        <w:t>3.1</w:t>
      </w:r>
      <w:r>
        <w:rPr>
          <w:szCs w:val="22"/>
          <w14:ligatures w14:val="standard"/>
        </w:rPr>
        <w:t> </w:t>
      </w:r>
      <w:r>
        <w:rPr>
          <w:rFonts w:eastAsia="宋体" w:hint="eastAsia"/>
          <w:lang w:eastAsia="zh-CN"/>
          <w14:ligatures w14:val="standard"/>
        </w:rPr>
        <w:t>Implementation Details</w:t>
      </w:r>
    </w:p>
    <w:p w14:paraId="198DBAB1" w14:textId="77777777" w:rsidR="0011386C" w:rsidRDefault="00193C7E">
      <w:pPr>
        <w:pStyle w:val="Head2"/>
        <w:jc w:val="center"/>
        <w:rPr>
          <w:rFonts w:eastAsia="宋体"/>
          <w:lang w:eastAsia="zh-CN"/>
          <w14:ligatures w14:val="standard"/>
        </w:rPr>
      </w:pPr>
      <w:r>
        <w:rPr>
          <w:rFonts w:eastAsia="宋体" w:hint="eastAsia"/>
          <w:lang w:eastAsia="zh-CN"/>
          <w14:ligatures w14:val="standard"/>
        </w:rPr>
        <w:t>Table 1: Schedule and Milestones</w:t>
      </w:r>
    </w:p>
    <w:p w14:paraId="6D3FE207" w14:textId="77777777" w:rsidR="0011386C" w:rsidRDefault="00193C7E">
      <w:pPr>
        <w:pStyle w:val="Head2"/>
        <w:rPr>
          <w:rFonts w:eastAsia="宋体"/>
          <w:lang w:eastAsia="zh-CN"/>
          <w14:ligatures w14:val="standard"/>
        </w:rPr>
      </w:pPr>
      <w:r>
        <w:rPr>
          <w:rFonts w:eastAsia="宋体" w:hint="eastAsia"/>
          <w:noProof/>
          <w:lang w:eastAsia="zh-CN"/>
          <w14:ligatures w14:val="standard"/>
        </w:rPr>
        <w:drawing>
          <wp:inline distT="0" distB="0" distL="114300" distR="114300">
            <wp:extent cx="3044190" cy="1826895"/>
            <wp:effectExtent l="0" t="0" r="3810" b="1905"/>
            <wp:docPr id="2" name="图片 2" descr="1511784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1784977(1)"/>
                    <pic:cNvPicPr>
                      <a:picLocks noChangeAspect="1"/>
                    </pic:cNvPicPr>
                  </pic:nvPicPr>
                  <pic:blipFill>
                    <a:blip r:embed="rId42"/>
                    <a:stretch>
                      <a:fillRect/>
                    </a:stretch>
                  </pic:blipFill>
                  <pic:spPr>
                    <a:xfrm>
                      <a:off x="0" y="0"/>
                      <a:ext cx="3044190" cy="1826895"/>
                    </a:xfrm>
                    <a:prstGeom prst="rect">
                      <a:avLst/>
                    </a:prstGeom>
                  </pic:spPr>
                </pic:pic>
              </a:graphicData>
            </a:graphic>
          </wp:inline>
        </w:drawing>
      </w:r>
    </w:p>
    <w:p w14:paraId="46CF1C8E" w14:textId="77777777" w:rsidR="0011386C" w:rsidRDefault="00193C7E">
      <w:pPr>
        <w:pStyle w:val="Head2"/>
        <w:jc w:val="center"/>
        <w:rPr>
          <w:rFonts w:eastAsia="宋体"/>
          <w:lang w:eastAsia="zh-CN"/>
          <w14:ligatures w14:val="standard"/>
        </w:rPr>
      </w:pPr>
      <w:r>
        <w:rPr>
          <w:rFonts w:eastAsia="宋体" w:hint="eastAsia"/>
          <w:lang w:eastAsia="zh-CN"/>
          <w14:ligatures w14:val="standard"/>
        </w:rPr>
        <w:lastRenderedPageBreak/>
        <w:t>Figur</w:t>
      </w:r>
      <w:commentRangeStart w:id="58"/>
      <w:r>
        <w:rPr>
          <w:rFonts w:eastAsia="宋体" w:hint="eastAsia"/>
          <w:lang w:eastAsia="zh-CN"/>
          <w14:ligatures w14:val="standard"/>
        </w:rPr>
        <w:t>e 2: WBS(Wor</w:t>
      </w:r>
      <w:r>
        <w:rPr>
          <w:rFonts w:eastAsia="宋体"/>
          <w:lang w:eastAsia="zh-CN"/>
          <w14:ligatures w14:val="standard"/>
        </w:rPr>
        <w:t>k</w:t>
      </w:r>
      <w:r>
        <w:rPr>
          <w:rFonts w:eastAsia="宋体" w:hint="eastAsia"/>
          <w:lang w:eastAsia="zh-CN"/>
          <w14:ligatures w14:val="standard"/>
        </w:rPr>
        <w:t xml:space="preserve"> Breakdown Structu</w:t>
      </w:r>
      <w:commentRangeEnd w:id="58"/>
      <w:r w:rsidR="000959BC">
        <w:rPr>
          <w:rStyle w:val="afe"/>
          <w:rFonts w:eastAsiaTheme="minorHAnsi" w:cstheme="minorBidi"/>
          <w:b w:val="0"/>
        </w:rPr>
        <w:commentReference w:id="58"/>
      </w:r>
      <w:r>
        <w:rPr>
          <w:rFonts w:eastAsia="宋体" w:hint="eastAsia"/>
          <w:lang w:eastAsia="zh-CN"/>
          <w14:ligatures w14:val="standard"/>
        </w:rPr>
        <w:t>re) for</w:t>
      </w:r>
      <w:r>
        <w:rPr>
          <w:rFonts w:eastAsia="宋体"/>
          <w:lang w:eastAsia="zh-CN"/>
          <w14:ligatures w14:val="standard"/>
        </w:rPr>
        <w:t xml:space="preserve"> the</w:t>
      </w:r>
      <w:r>
        <w:rPr>
          <w:rFonts w:eastAsia="宋体" w:hint="eastAsia"/>
          <w:lang w:eastAsia="zh-CN"/>
          <w14:ligatures w14:val="standard"/>
        </w:rPr>
        <w:t xml:space="preserve"> First Version</w:t>
      </w:r>
    </w:p>
    <w:p w14:paraId="128750BA" w14:textId="77777777" w:rsidR="0011386C" w:rsidRDefault="00193C7E">
      <w:pPr>
        <w:pStyle w:val="Head2"/>
        <w:jc w:val="center"/>
        <w:rPr>
          <w:rFonts w:eastAsia="宋体"/>
          <w:lang w:eastAsia="zh-CN"/>
          <w14:ligatures w14:val="standard"/>
        </w:rPr>
      </w:pPr>
      <w:r>
        <w:rPr>
          <w:rFonts w:eastAsia="宋体" w:hint="eastAsia"/>
          <w:noProof/>
          <w:lang w:eastAsia="zh-CN"/>
          <w14:ligatures w14:val="standard"/>
        </w:rPr>
        <w:drawing>
          <wp:inline distT="0" distB="0" distL="114300" distR="114300">
            <wp:extent cx="3043555" cy="2795905"/>
            <wp:effectExtent l="0" t="0" r="4445" b="8255"/>
            <wp:docPr id="3" name="图片 3" descr="1511785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1785560(1)"/>
                    <pic:cNvPicPr>
                      <a:picLocks noChangeAspect="1"/>
                    </pic:cNvPicPr>
                  </pic:nvPicPr>
                  <pic:blipFill>
                    <a:blip r:embed="rId43"/>
                    <a:stretch>
                      <a:fillRect/>
                    </a:stretch>
                  </pic:blipFill>
                  <pic:spPr>
                    <a:xfrm>
                      <a:off x="0" y="0"/>
                      <a:ext cx="3043555" cy="2795905"/>
                    </a:xfrm>
                    <a:prstGeom prst="rect">
                      <a:avLst/>
                    </a:prstGeom>
                  </pic:spPr>
                </pic:pic>
              </a:graphicData>
            </a:graphic>
          </wp:inline>
        </w:drawing>
      </w:r>
    </w:p>
    <w:p w14:paraId="6C309A94" w14:textId="77777777" w:rsidR="0011386C" w:rsidRDefault="00193C7E">
      <w:pPr>
        <w:pStyle w:val="Head2"/>
        <w:jc w:val="center"/>
        <w:rPr>
          <w:rFonts w:eastAsia="宋体"/>
          <w:lang w:eastAsia="zh-CN"/>
          <w14:ligatures w14:val="standard"/>
        </w:rPr>
      </w:pPr>
      <w:commentRangeStart w:id="60"/>
      <w:r>
        <w:rPr>
          <w:rFonts w:eastAsia="宋体" w:hint="eastAsia"/>
          <w:lang w:eastAsia="zh-CN"/>
          <w14:ligatures w14:val="standard"/>
        </w:rPr>
        <w:t>Figure 3: Gantt Chart of the Project Schedule</w:t>
      </w:r>
      <w:commentRangeEnd w:id="60"/>
      <w:r w:rsidR="000959BC">
        <w:rPr>
          <w:rStyle w:val="afe"/>
          <w:rFonts w:eastAsiaTheme="minorHAnsi" w:cstheme="minorBidi"/>
          <w:b w:val="0"/>
        </w:rPr>
        <w:commentReference w:id="60"/>
      </w:r>
    </w:p>
    <w:p w14:paraId="1FA703A6" w14:textId="77777777" w:rsidR="0011386C" w:rsidRDefault="00193C7E">
      <w:pPr>
        <w:pStyle w:val="Head2"/>
        <w:rPr>
          <w:rFonts w:eastAsia="宋体"/>
          <w:lang w:eastAsia="zh-CN"/>
          <w14:ligatures w14:val="standard"/>
        </w:rPr>
      </w:pPr>
      <w:r>
        <w:rPr>
          <w:rFonts w:eastAsia="宋体" w:hint="eastAsia"/>
          <w:noProof/>
          <w:lang w:eastAsia="zh-CN"/>
          <w14:ligatures w14:val="standard"/>
        </w:rPr>
        <w:drawing>
          <wp:inline distT="0" distB="0" distL="114300" distR="114300">
            <wp:extent cx="3040380" cy="1750060"/>
            <wp:effectExtent l="0" t="0" r="7620" b="2540"/>
            <wp:docPr id="5" name="图片 5" descr="affd3d59d19734043187e8c8d046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ffd3d59d19734043187e8c8d046ecf"/>
                    <pic:cNvPicPr>
                      <a:picLocks noChangeAspect="1"/>
                    </pic:cNvPicPr>
                  </pic:nvPicPr>
                  <pic:blipFill>
                    <a:blip r:embed="rId44"/>
                    <a:stretch>
                      <a:fillRect/>
                    </a:stretch>
                  </pic:blipFill>
                  <pic:spPr>
                    <a:xfrm>
                      <a:off x="0" y="0"/>
                      <a:ext cx="3040380" cy="1750060"/>
                    </a:xfrm>
                    <a:prstGeom prst="rect">
                      <a:avLst/>
                    </a:prstGeom>
                  </pic:spPr>
                </pic:pic>
              </a:graphicData>
            </a:graphic>
          </wp:inline>
        </w:drawing>
      </w:r>
    </w:p>
    <w:p w14:paraId="6543AFB9" w14:textId="77777777" w:rsidR="0011386C" w:rsidRDefault="00193C7E">
      <w:pPr>
        <w:rPr>
          <w:rFonts w:ascii="Times New Roman" w:hAnsi="Times New Roman" w:cs="Times New Roman"/>
        </w:rPr>
      </w:pPr>
      <w:r>
        <w:rPr>
          <w:rFonts w:ascii="Times New Roman" w:eastAsia="宋体" w:hAnsi="Times New Roman" w:cs="Times New Roman" w:hint="eastAsia"/>
          <w:lang w:eastAsia="zh-CN"/>
        </w:rPr>
        <w:t>We</w:t>
      </w:r>
      <w:r>
        <w:rPr>
          <w:rFonts w:ascii="Times New Roman" w:hAnsi="Times New Roman" w:cs="Times New Roman" w:hint="eastAsia"/>
          <w:lang w:eastAsia="zh-CN"/>
        </w:rPr>
        <w:t xml:space="preserve"> develop </w:t>
      </w:r>
      <w:r>
        <w:rPr>
          <w:rFonts w:ascii="Times New Roman" w:hAnsi="Times New Roman" w:cs="Times New Roman"/>
        </w:rPr>
        <w:t xml:space="preserve">a </w:t>
      </w:r>
      <w:r>
        <w:rPr>
          <w:rFonts w:ascii="Times New Roman" w:hAnsi="Times New Roman" w:cs="Times New Roman" w:hint="eastAsia"/>
          <w:lang w:eastAsia="zh-CN"/>
        </w:rPr>
        <w:t>course</w:t>
      </w:r>
      <w:r>
        <w:rPr>
          <w:rFonts w:ascii="Times New Roman" w:hAnsi="Times New Roman" w:cs="Times New Roman"/>
        </w:rPr>
        <w:t xml:space="preserve"> selection system which helps students select courses and manage </w:t>
      </w:r>
      <w:r>
        <w:rPr>
          <w:rFonts w:ascii="Times New Roman" w:hAnsi="Times New Roman" w:cs="Times New Roman" w:hint="eastAsia"/>
          <w:lang w:eastAsia="zh-CN"/>
        </w:rPr>
        <w:t>record</w:t>
      </w:r>
      <w:r>
        <w:rPr>
          <w:rFonts w:ascii="Times New Roman" w:hAnsi="Times New Roman" w:cs="Times New Roman"/>
        </w:rPr>
        <w:t>s. Meanwhile, fac</w:t>
      </w:r>
      <w:r>
        <w:rPr>
          <w:rFonts w:ascii="Times New Roman" w:hAnsi="Times New Roman" w:cs="Times New Roman" w:hint="eastAsia"/>
          <w:lang w:eastAsia="zh-CN"/>
        </w:rPr>
        <w:t>ial</w:t>
      </w:r>
      <w:r>
        <w:rPr>
          <w:rFonts w:ascii="Times New Roman" w:hAnsi="Times New Roman" w:cs="Times New Roman"/>
        </w:rPr>
        <w:t xml:space="preserve"> recognition </w:t>
      </w:r>
      <w:r>
        <w:rPr>
          <w:rFonts w:ascii="Times New Roman" w:hAnsi="Times New Roman" w:cs="Times New Roman" w:hint="eastAsia"/>
          <w:lang w:eastAsia="zh-CN"/>
        </w:rPr>
        <w:t xml:space="preserve">in a </w:t>
      </w:r>
      <w:r>
        <w:rPr>
          <w:rFonts w:ascii="Times New Roman" w:hAnsi="Times New Roman" w:cs="Times New Roman"/>
        </w:rPr>
        <w:t xml:space="preserve">biometric </w:t>
      </w:r>
      <w:r>
        <w:rPr>
          <w:rFonts w:ascii="Times New Roman" w:hAnsi="Times New Roman" w:cs="Times New Roman" w:hint="eastAsia"/>
          <w:lang w:eastAsia="zh-CN"/>
        </w:rPr>
        <w:t>way</w:t>
      </w:r>
      <w:r>
        <w:rPr>
          <w:rFonts w:ascii="Times New Roman" w:hAnsi="Times New Roman" w:cs="Times New Roman"/>
        </w:rPr>
        <w:t xml:space="preserve"> </w:t>
      </w:r>
      <w:r>
        <w:rPr>
          <w:rFonts w:ascii="Times New Roman" w:hAnsi="Times New Roman" w:cs="Times New Roman" w:hint="eastAsia"/>
          <w:lang w:eastAsia="zh-CN"/>
        </w:rPr>
        <w:t xml:space="preserve">is required to authenticate </w:t>
      </w:r>
      <w:r>
        <w:rPr>
          <w:rFonts w:ascii="Times New Roman" w:hAnsi="Times New Roman" w:cs="Times New Roman"/>
        </w:rPr>
        <w:t>students</w:t>
      </w:r>
      <w:r>
        <w:rPr>
          <w:rFonts w:ascii="Times New Roman" w:hAnsi="Times New Roman" w:cs="Times New Roman"/>
          <w:lang w:eastAsia="zh-CN"/>
        </w:rPr>
        <w:t>’</w:t>
      </w:r>
      <w:r>
        <w:rPr>
          <w:rFonts w:ascii="Times New Roman" w:hAnsi="Times New Roman" w:cs="Times New Roman"/>
        </w:rPr>
        <w:t xml:space="preserve"> and teachers</w:t>
      </w:r>
      <w:r>
        <w:rPr>
          <w:rFonts w:ascii="Times New Roman" w:hAnsi="Times New Roman" w:cs="Times New Roman"/>
          <w:lang w:eastAsia="zh-CN"/>
        </w:rPr>
        <w:t>’</w:t>
      </w:r>
      <w:r>
        <w:rPr>
          <w:rFonts w:ascii="Times New Roman" w:hAnsi="Times New Roman" w:cs="Times New Roman"/>
        </w:rPr>
        <w:t xml:space="preserve"> lo</w:t>
      </w:r>
      <w:r>
        <w:rPr>
          <w:rFonts w:ascii="Times New Roman" w:hAnsi="Times New Roman" w:cs="Times New Roman" w:hint="eastAsia"/>
          <w:lang w:eastAsia="zh-CN"/>
        </w:rPr>
        <w:t>g</w:t>
      </w:r>
      <w:r>
        <w:rPr>
          <w:rFonts w:ascii="Times New Roman" w:hAnsi="Times New Roman" w:cs="Times New Roman"/>
        </w:rPr>
        <w:t xml:space="preserve">in. This system is </w:t>
      </w:r>
      <w:r>
        <w:rPr>
          <w:rFonts w:ascii="Times New Roman" w:hAnsi="Times New Roman" w:cs="Times New Roman" w:hint="eastAsia"/>
          <w:lang w:eastAsia="zh-CN"/>
        </w:rPr>
        <w:t xml:space="preserve">required to be </w:t>
      </w:r>
      <w:r>
        <w:rPr>
          <w:rFonts w:ascii="Times New Roman" w:hAnsi="Times New Roman" w:cs="Times New Roman"/>
        </w:rPr>
        <w:t>back-end manageable; system administrators can configure several key settings; teachers can use the system to</w:t>
      </w:r>
      <w:r>
        <w:rPr>
          <w:rFonts w:ascii="Times New Roman" w:hAnsi="Times New Roman" w:cs="Times New Roman" w:hint="eastAsia"/>
          <w:lang w:eastAsia="zh-CN"/>
        </w:rPr>
        <w:t xml:space="preserve"> call the roll; </w:t>
      </w:r>
      <w:r>
        <w:rPr>
          <w:rFonts w:ascii="Times New Roman" w:hAnsi="Times New Roman" w:cs="Times New Roman"/>
        </w:rPr>
        <w:t>students</w:t>
      </w:r>
      <w:r>
        <w:rPr>
          <w:rFonts w:ascii="Times New Roman" w:hAnsi="Times New Roman" w:cs="Times New Roman" w:hint="eastAsia"/>
          <w:lang w:eastAsia="zh-CN"/>
        </w:rPr>
        <w:t xml:space="preserve"> can log in, access</w:t>
      </w:r>
      <w:r>
        <w:rPr>
          <w:rFonts w:ascii="Times New Roman" w:hAnsi="Times New Roman" w:cs="Times New Roman"/>
        </w:rPr>
        <w:t xml:space="preserve"> classes</w:t>
      </w:r>
      <w:r>
        <w:rPr>
          <w:rFonts w:ascii="Times New Roman" w:hAnsi="Times New Roman" w:cs="Times New Roman" w:hint="eastAsia"/>
          <w:lang w:eastAsia="zh-CN"/>
        </w:rPr>
        <w:t xml:space="preserve">, </w:t>
      </w:r>
      <w:r>
        <w:rPr>
          <w:rFonts w:ascii="Times New Roman" w:hAnsi="Times New Roman" w:cs="Times New Roman"/>
        </w:rPr>
        <w:t>manage personal information and query</w:t>
      </w:r>
      <w:r>
        <w:rPr>
          <w:rFonts w:ascii="Times New Roman" w:hAnsi="Times New Roman" w:cs="Times New Roman" w:hint="eastAsia"/>
          <w:lang w:eastAsia="zh-CN"/>
        </w:rPr>
        <w:t xml:space="preserve"> test</w:t>
      </w:r>
      <w:r>
        <w:rPr>
          <w:rFonts w:ascii="Times New Roman" w:hAnsi="Times New Roman" w:cs="Times New Roman"/>
        </w:rPr>
        <w:t xml:space="preserve"> result</w:t>
      </w:r>
      <w:r>
        <w:rPr>
          <w:rFonts w:ascii="Times New Roman" w:hAnsi="Times New Roman" w:cs="Times New Roman" w:hint="eastAsia"/>
          <w:lang w:eastAsia="zh-CN"/>
        </w:rPr>
        <w:t xml:space="preserve">s </w:t>
      </w:r>
      <w:r>
        <w:rPr>
          <w:rFonts w:ascii="Times New Roman" w:hAnsi="Times New Roman" w:cs="Times New Roman"/>
        </w:rPr>
        <w:t>through facial recognition</w:t>
      </w:r>
      <w:r>
        <w:rPr>
          <w:rFonts w:ascii="Times New Roman" w:hAnsi="Times New Roman" w:cs="Times New Roman" w:hint="eastAsia"/>
          <w:lang w:eastAsia="zh-CN"/>
        </w:rPr>
        <w:t xml:space="preserve"> and</w:t>
      </w:r>
      <w:r>
        <w:rPr>
          <w:rFonts w:ascii="Times New Roman" w:hAnsi="Times New Roman" w:cs="Times New Roman"/>
        </w:rPr>
        <w:t xml:space="preserve"> authentication. </w:t>
      </w:r>
      <w:r>
        <w:rPr>
          <w:rFonts w:ascii="Times New Roman" w:eastAsia="宋体" w:hAnsi="Times New Roman" w:cs="Times New Roman" w:hint="eastAsia"/>
          <w:lang w:eastAsia="zh-CN"/>
        </w:rPr>
        <w:t>T</w:t>
      </w:r>
      <w:r>
        <w:rPr>
          <w:rFonts w:ascii="Times New Roman" w:hAnsi="Times New Roman" w:cs="Times New Roman" w:hint="eastAsia"/>
          <w:lang w:eastAsia="zh-CN"/>
        </w:rPr>
        <w:t xml:space="preserve">he </w:t>
      </w:r>
      <w:r>
        <w:rPr>
          <w:rFonts w:ascii="Times New Roman" w:hAnsi="Times New Roman" w:cs="Times New Roman"/>
        </w:rPr>
        <w:t>project</w:t>
      </w:r>
      <w:r>
        <w:rPr>
          <w:rFonts w:ascii="Times New Roman" w:hAnsi="Times New Roman" w:cs="Times New Roman" w:hint="eastAsia"/>
          <w:lang w:eastAsia="zh-CN"/>
        </w:rPr>
        <w:t xml:space="preserve"> is </w:t>
      </w:r>
      <w:r>
        <w:rPr>
          <w:rFonts w:ascii="Times New Roman" w:hAnsi="Times New Roman" w:cs="Times New Roman"/>
        </w:rPr>
        <w:t>accessible on both mobile</w:t>
      </w:r>
      <w:r>
        <w:rPr>
          <w:rFonts w:ascii="Times New Roman" w:hAnsi="Times New Roman" w:cs="Times New Roman" w:hint="eastAsia"/>
          <w:lang w:eastAsia="zh-CN"/>
        </w:rPr>
        <w:t xml:space="preserve"> phones</w:t>
      </w:r>
      <w:r>
        <w:rPr>
          <w:rFonts w:ascii="Times New Roman" w:hAnsi="Times New Roman" w:cs="Times New Roman"/>
        </w:rPr>
        <w:t xml:space="preserve"> and web pages</w:t>
      </w:r>
      <w:r>
        <w:rPr>
          <w:rFonts w:ascii="Times New Roman" w:eastAsia="宋体" w:hAnsi="Times New Roman" w:cs="Times New Roman" w:hint="eastAsia"/>
          <w:lang w:eastAsia="zh-CN"/>
        </w:rPr>
        <w:t>.</w:t>
      </w:r>
    </w:p>
    <w:p w14:paraId="70B943CA" w14:textId="77777777" w:rsidR="0011386C" w:rsidRDefault="00193C7E">
      <w:pPr>
        <w:pStyle w:val="Head2"/>
        <w:rPr>
          <w:rStyle w:val="afe"/>
          <w:rFonts w:eastAsiaTheme="minorHAnsi" w:cstheme="minorBidi"/>
          <w:b w:val="0"/>
        </w:rPr>
      </w:pPr>
      <w:r>
        <w:rPr>
          <w14:ligatures w14:val="standard"/>
        </w:rPr>
        <w:t>3.2</w:t>
      </w:r>
      <w:r>
        <w:rPr>
          <w:szCs w:val="22"/>
          <w14:ligatures w14:val="standard"/>
        </w:rPr>
        <w:t> </w:t>
      </w:r>
      <w:r>
        <w:rPr>
          <w:rFonts w:eastAsia="宋体" w:hint="eastAsia"/>
          <w:lang w:eastAsia="zh-CN"/>
          <w14:ligatures w14:val="standard"/>
        </w:rPr>
        <w:t>Testing</w:t>
      </w:r>
    </w:p>
    <w:p w14:paraId="0E6A98B1" w14:textId="77777777" w:rsidR="0011386C" w:rsidRDefault="00193C7E">
      <w:pPr>
        <w:pStyle w:val="Head2"/>
        <w:jc w:val="center"/>
        <w:rPr>
          <w:rFonts w:eastAsia="宋体"/>
          <w:lang w:eastAsia="zh-CN"/>
          <w14:ligatures w14:val="standard"/>
        </w:rPr>
      </w:pPr>
      <w:r>
        <w:rPr>
          <w:rFonts w:eastAsia="宋体" w:hint="eastAsia"/>
          <w:lang w:eastAsia="zh-CN"/>
          <w14:ligatures w14:val="standard"/>
        </w:rPr>
        <w:t>Table 2: Sample User Test Cases</w:t>
      </w:r>
    </w:p>
    <w:p w14:paraId="2A707EF7" w14:textId="77777777" w:rsidR="0011386C" w:rsidRDefault="0011386C">
      <w:pPr>
        <w:pStyle w:val="Head2"/>
        <w:rPr>
          <w:rStyle w:val="afe"/>
          <w:rFonts w:eastAsiaTheme="minorHAnsi" w:cstheme="minorBidi"/>
          <w:b w:val="0"/>
        </w:rPr>
      </w:pPr>
    </w:p>
    <w:p w14:paraId="38C39A34" w14:textId="77777777" w:rsidR="0011386C" w:rsidRDefault="00193C7E">
      <w:pPr>
        <w:pStyle w:val="Head2"/>
        <w:rPr>
          <w:rStyle w:val="afe"/>
          <w:rFonts w:eastAsia="宋体" w:cstheme="minorBidi"/>
          <w:b w:val="0"/>
          <w:lang w:eastAsia="zh-CN"/>
        </w:rPr>
      </w:pPr>
      <w:r>
        <w:rPr>
          <w:rStyle w:val="afe"/>
          <w:rFonts w:eastAsia="宋体" w:cstheme="minorBidi" w:hint="eastAsia"/>
          <w:b w:val="0"/>
          <w:noProof/>
          <w:lang w:eastAsia="zh-CN"/>
        </w:rPr>
        <w:lastRenderedPageBreak/>
        <w:drawing>
          <wp:inline distT="0" distB="0" distL="114300" distR="114300">
            <wp:extent cx="3037840" cy="1767205"/>
            <wp:effectExtent l="0" t="0" r="10160" b="635"/>
            <wp:docPr id="6" name="图片 6" descr="151197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1972770(1)"/>
                    <pic:cNvPicPr>
                      <a:picLocks noChangeAspect="1"/>
                    </pic:cNvPicPr>
                  </pic:nvPicPr>
                  <pic:blipFill>
                    <a:blip r:embed="rId45"/>
                    <a:stretch>
                      <a:fillRect/>
                    </a:stretch>
                  </pic:blipFill>
                  <pic:spPr>
                    <a:xfrm>
                      <a:off x="0" y="0"/>
                      <a:ext cx="3037840" cy="1767205"/>
                    </a:xfrm>
                    <a:prstGeom prst="rect">
                      <a:avLst/>
                    </a:prstGeom>
                  </pic:spPr>
                </pic:pic>
              </a:graphicData>
            </a:graphic>
          </wp:inline>
        </w:drawing>
      </w:r>
    </w:p>
    <w:p w14:paraId="42FF99E0" w14:textId="77777777" w:rsidR="0011386C" w:rsidRDefault="00193C7E">
      <w:pPr>
        <w:pStyle w:val="aff1"/>
        <w:ind w:left="0"/>
        <w:rPr>
          <w:rFonts w:eastAsia="宋体"/>
          <w:lang w:eastAsia="zh-CN"/>
          <w14:ligatures w14:val="standard"/>
        </w:rPr>
      </w:pPr>
      <w:r>
        <w:rPr>
          <w:rFonts w:eastAsia="宋体" w:hint="eastAsia"/>
          <w:lang w:eastAsia="zh-CN"/>
          <w14:ligatures w14:val="standard"/>
        </w:rPr>
        <w:t>Regarding testing, we strictly follow the testing lifecycle and princ</w:t>
      </w:r>
      <w:r>
        <w:rPr>
          <w:rFonts w:eastAsia="宋体"/>
          <w:lang w:eastAsia="zh-CN"/>
          <w14:ligatures w14:val="standard"/>
        </w:rPr>
        <w:t>ip</w:t>
      </w:r>
      <w:r>
        <w:rPr>
          <w:rFonts w:eastAsia="宋体" w:hint="eastAsia"/>
          <w:lang w:eastAsia="zh-CN"/>
          <w14:ligatures w14:val="standard"/>
        </w:rPr>
        <w:t xml:space="preserve">les introduced in software engineering course. We develop 20 test cases that use both white box testing and black box testing cases. Besides, unit testing is used by which </w:t>
      </w:r>
      <w:r>
        <w:rPr>
          <w:rFonts w:eastAsia="宋体"/>
          <w:lang w:eastAsia="zh-CN"/>
          <w14:ligatures w14:val="standard"/>
        </w:rPr>
        <w:t>minimal individu</w:t>
      </w:r>
      <w:r>
        <w:rPr>
          <w:rFonts w:eastAsia="宋体" w:hint="eastAsia"/>
          <w:lang w:eastAsia="zh-CN"/>
          <w14:ligatures w14:val="standard"/>
        </w:rPr>
        <w:t>al units, sets of system modules together with associated control data, usage procedures, and operating procedures, are tested to determine whether they are fit for use. [4]</w:t>
      </w:r>
    </w:p>
    <w:p w14:paraId="62BF102C" w14:textId="77777777" w:rsidR="0011386C" w:rsidRDefault="00193C7E">
      <w:pPr>
        <w:pStyle w:val="Head2"/>
        <w:rPr>
          <w:rFonts w:cs="Times New Roman"/>
          <w:color w:val="000000"/>
        </w:rPr>
      </w:pPr>
      <w:r>
        <w:rPr>
          <w14:ligatures w14:val="standard"/>
        </w:rPr>
        <w:t>3.</w:t>
      </w:r>
      <w:r>
        <w:rPr>
          <w:rFonts w:eastAsia="宋体" w:hint="eastAsia"/>
          <w:lang w:eastAsia="zh-CN"/>
          <w14:ligatures w14:val="standard"/>
        </w:rPr>
        <w:t>3</w:t>
      </w:r>
      <w:r>
        <w:rPr>
          <w:szCs w:val="22"/>
          <w14:ligatures w14:val="standard"/>
        </w:rPr>
        <w:t> </w:t>
      </w:r>
      <w:r>
        <w:rPr>
          <w:rFonts w:cs="Times New Roman"/>
          <w:color w:val="000000"/>
        </w:rPr>
        <w:t>Findings, and Challenges</w:t>
      </w:r>
    </w:p>
    <w:p w14:paraId="56DC541B" w14:textId="77777777" w:rsidR="0011386C" w:rsidRDefault="00193C7E">
      <w:pPr>
        <w:pStyle w:val="Para"/>
        <w:ind w:firstLine="0"/>
        <w:jc w:val="both"/>
        <w:rPr>
          <w:rFonts w:eastAsia="宋体" w:cs="Linux Libertine"/>
          <w:lang w:eastAsia="zh-CN"/>
          <w14:ligatures w14:val="standard"/>
        </w:rPr>
      </w:pPr>
      <w:r>
        <w:rPr>
          <w:rFonts w:eastAsia="宋体" w:cs="Linux Libertine" w:hint="eastAsia"/>
          <w:lang w:eastAsia="zh-CN"/>
          <w14:ligatures w14:val="standard"/>
        </w:rPr>
        <w:t>Although the project is an existing system, it is an innovative project since it seamless integrates and utilizes the latest technologies that could easily defeat the current and regular system. Face recognition can be applied in various fields, and it is the most mature sub---area of AI. It is ready to be commercially launched. Theoretically, it could be used in any system with authentication modules or replace the old fashion authentication module. Its potential customers are those who will newly launch a brand new Courses Registration System or upgrade their existed legacy system. The challenge is that the algorithm for realizing face recognition is not optimal, which can take 5 seconds per face averagely.</w:t>
      </w:r>
    </w:p>
    <w:p w14:paraId="5D936DC4" w14:textId="77777777" w:rsidR="0011386C" w:rsidRDefault="00193C7E">
      <w:pPr>
        <w:pStyle w:val="Head1"/>
        <w:rPr>
          <w:szCs w:val="22"/>
          <w14:ligatures w14:val="standard"/>
        </w:rPr>
      </w:pPr>
      <w:r>
        <w:rPr>
          <w:szCs w:val="22"/>
          <w14:ligatures w14:val="standard"/>
        </w:rPr>
        <w:t>4 CONCLUSIONS</w:t>
      </w:r>
    </w:p>
    <w:p w14:paraId="7BE6EFDC" w14:textId="77777777" w:rsidR="0011386C" w:rsidRDefault="00193C7E">
      <w:pPr>
        <w:pStyle w:val="Para"/>
        <w:ind w:firstLine="0"/>
        <w:jc w:val="both"/>
        <w:rPr>
          <w:rFonts w:eastAsia="宋体"/>
          <w:lang w:eastAsia="zh-CN"/>
          <w14:ligatures w14:val="standard"/>
        </w:rPr>
      </w:pPr>
      <w:r>
        <w:rPr>
          <w14:ligatures w14:val="standard"/>
        </w:rPr>
        <w:t>In summary, we have performed an experimental study</w:t>
      </w:r>
      <w:r>
        <w:rPr>
          <w:rFonts w:eastAsia="宋体" w:hint="eastAsia"/>
          <w:lang w:eastAsia="zh-CN"/>
          <w14:ligatures w14:val="standard"/>
        </w:rPr>
        <w:t xml:space="preserve"> on and designed</w:t>
      </w:r>
      <w:r>
        <w:rPr>
          <w14:ligatures w14:val="standard"/>
        </w:rPr>
        <w:t xml:space="preserve"> the</w:t>
      </w:r>
      <w:r>
        <w:rPr>
          <w:rFonts w:eastAsia="宋体" w:hint="eastAsia"/>
          <w:lang w:eastAsia="zh-CN"/>
          <w14:ligatures w14:val="standard"/>
        </w:rPr>
        <w:t xml:space="preserve"> face recognition system</w:t>
      </w:r>
      <w:r>
        <w:rPr>
          <w14:ligatures w14:val="standard"/>
        </w:rPr>
        <w:t>. The experimental</w:t>
      </w:r>
      <w:r>
        <w:rPr>
          <w:rFonts w:eastAsia="宋体" w:hint="eastAsia"/>
          <w:lang w:eastAsia="zh-CN"/>
          <w14:ligatures w14:val="standard"/>
        </w:rPr>
        <w:t xml:space="preserve"> and designing </w:t>
      </w:r>
      <w:r>
        <w:rPr>
          <w14:ligatures w14:val="standard"/>
        </w:rPr>
        <w:t xml:space="preserve">results have been successfully </w:t>
      </w:r>
      <w:r>
        <w:rPr>
          <w:rFonts w:eastAsia="宋体" w:hint="eastAsia"/>
          <w:lang w:eastAsia="zh-CN"/>
          <w14:ligatures w14:val="standard"/>
        </w:rPr>
        <w:t>that facial recognition in a biometric way authenticate online quiz, students</w:t>
      </w:r>
      <w:r>
        <w:rPr>
          <w:rFonts w:eastAsia="宋体"/>
          <w:lang w:eastAsia="zh-CN"/>
          <w14:ligatures w14:val="standard"/>
        </w:rPr>
        <w:t>’</w:t>
      </w:r>
      <w:r>
        <w:rPr>
          <w:rFonts w:eastAsia="宋体" w:hint="eastAsia"/>
          <w:lang w:eastAsia="zh-CN"/>
          <w14:ligatures w14:val="standard"/>
        </w:rPr>
        <w:t xml:space="preserve"> and teachers</w:t>
      </w:r>
      <w:r>
        <w:rPr>
          <w:rFonts w:eastAsia="宋体"/>
          <w:lang w:eastAsia="zh-CN"/>
          <w14:ligatures w14:val="standard"/>
        </w:rPr>
        <w:t>’</w:t>
      </w:r>
      <w:r>
        <w:rPr>
          <w:rFonts w:eastAsia="宋体" w:hint="eastAsia"/>
          <w:lang w:eastAsia="zh-CN"/>
          <w14:ligatures w14:val="standard"/>
        </w:rPr>
        <w:t xml:space="preserve"> login. We finished all planned requirements in the duration of the project, two months.</w:t>
      </w:r>
    </w:p>
    <w:p w14:paraId="658CCE32" w14:textId="77777777" w:rsidR="0011386C" w:rsidRDefault="00193C7E">
      <w:pPr>
        <w:pStyle w:val="Head1"/>
        <w:rPr>
          <w:szCs w:val="22"/>
          <w:lang w:eastAsia="zh-CN"/>
          <w14:ligatures w14:val="standard"/>
        </w:rPr>
      </w:pPr>
      <w:r>
        <w:rPr>
          <w:rFonts w:hint="eastAsia"/>
          <w:szCs w:val="22"/>
          <w:lang w:eastAsia="zh-CN"/>
          <w14:ligatures w14:val="standard"/>
        </w:rPr>
        <w:t>ACKNOWLEDGMENTS</w:t>
      </w:r>
    </w:p>
    <w:p w14:paraId="65CF36FE" w14:textId="77777777" w:rsidR="0011386C" w:rsidRDefault="00193C7E">
      <w:pPr>
        <w:pStyle w:val="ReferenceHead"/>
        <w:rPr>
          <w:rFonts w:eastAsia="宋体" w:cstheme="minorBidi"/>
          <w:b w:val="0"/>
          <w:sz w:val="18"/>
          <w:lang w:eastAsia="zh-CN"/>
          <w14:ligatures w14:val="standard"/>
        </w:rPr>
      </w:pPr>
      <w:r>
        <w:rPr>
          <w:rFonts w:eastAsia="宋体" w:cstheme="minorBidi" w:hint="eastAsia"/>
          <w:b w:val="0"/>
          <w:sz w:val="18"/>
          <w:lang w:eastAsia="zh-CN"/>
          <w14:ligatures w14:val="standard"/>
        </w:rPr>
        <w:t xml:space="preserve">We would like to express our deepest appreciation to all those who have provided us help and given us advice to complete this project and report.  We want to give a special gratitude to our Advanced Software Engineering course professor, Mr. </w:t>
      </w:r>
      <w:proofErr w:type="spellStart"/>
      <w:r>
        <w:rPr>
          <w:rFonts w:eastAsia="宋体" w:cstheme="minorBidi" w:hint="eastAsia"/>
          <w:b w:val="0"/>
          <w:sz w:val="18"/>
          <w:lang w:eastAsia="zh-CN"/>
          <w14:ligatures w14:val="standard"/>
        </w:rPr>
        <w:t>Pooya</w:t>
      </w:r>
      <w:proofErr w:type="spellEnd"/>
      <w:r>
        <w:rPr>
          <w:rFonts w:eastAsia="宋体" w:cstheme="minorBidi" w:hint="eastAsia"/>
          <w:b w:val="0"/>
          <w:sz w:val="18"/>
          <w:lang w:eastAsia="zh-CN"/>
          <w14:ligatures w14:val="standard"/>
        </w:rPr>
        <w:t xml:space="preserve"> </w:t>
      </w:r>
      <w:proofErr w:type="spellStart"/>
      <w:r>
        <w:rPr>
          <w:rFonts w:eastAsia="宋体" w:cstheme="minorBidi" w:hint="eastAsia"/>
          <w:b w:val="0"/>
          <w:sz w:val="18"/>
          <w:lang w:eastAsia="zh-CN"/>
          <w14:ligatures w14:val="standard"/>
        </w:rPr>
        <w:t>Moradian</w:t>
      </w:r>
      <w:proofErr w:type="spellEnd"/>
      <w:r>
        <w:rPr>
          <w:rFonts w:eastAsia="宋体" w:cstheme="minorBidi" w:hint="eastAsia"/>
          <w:b w:val="0"/>
          <w:sz w:val="18"/>
          <w:lang w:eastAsia="zh-CN"/>
          <w14:ligatures w14:val="standard"/>
        </w:rPr>
        <w:t xml:space="preserve"> </w:t>
      </w:r>
      <w:proofErr w:type="spellStart"/>
      <w:r>
        <w:rPr>
          <w:rFonts w:eastAsia="宋体" w:cstheme="minorBidi" w:hint="eastAsia"/>
          <w:b w:val="0"/>
          <w:sz w:val="18"/>
          <w:lang w:eastAsia="zh-CN"/>
          <w14:ligatures w14:val="standard"/>
        </w:rPr>
        <w:t>Zadeh</w:t>
      </w:r>
      <w:proofErr w:type="spellEnd"/>
      <w:r>
        <w:rPr>
          <w:rFonts w:eastAsia="宋体" w:cstheme="minorBidi" w:hint="eastAsia"/>
          <w:b w:val="0"/>
          <w:sz w:val="18"/>
          <w:lang w:eastAsia="zh-CN"/>
          <w14:ligatures w14:val="standard"/>
        </w:rPr>
        <w:t>, whose contribution in suggestions and encouragement did great benefit to our project especially in writing this report.</w:t>
      </w:r>
    </w:p>
    <w:p w14:paraId="597D9E84" w14:textId="77777777" w:rsidR="0011386C" w:rsidRDefault="00193C7E">
      <w:pPr>
        <w:pStyle w:val="Head1"/>
        <w:spacing w:line="240" w:lineRule="auto"/>
        <w:ind w:left="278" w:hanging="278"/>
        <w:rPr>
          <w:szCs w:val="22"/>
          <w14:ligatures w14:val="standard"/>
        </w:rPr>
      </w:pPr>
      <w:r>
        <w:rPr>
          <w:rFonts w:hint="eastAsia"/>
          <w:szCs w:val="22"/>
          <w:lang w:eastAsia="zh-CN"/>
          <w14:ligatures w14:val="standard"/>
        </w:rPr>
        <w:lastRenderedPageBreak/>
        <w:t>REFERENCES</w:t>
      </w:r>
    </w:p>
    <w:tbl>
      <w:tblPr>
        <w:tblW w:w="5016" w:type="dxa"/>
        <w:tblLayout w:type="fixed"/>
        <w:tblLook w:val="04A0" w:firstRow="1" w:lastRow="0" w:firstColumn="1" w:lastColumn="0" w:noHBand="0" w:noVBand="1"/>
      </w:tblPr>
      <w:tblGrid>
        <w:gridCol w:w="314"/>
        <w:gridCol w:w="4702"/>
      </w:tblGrid>
      <w:tr w:rsidR="0011386C" w14:paraId="398FA4B4" w14:textId="77777777">
        <w:tc>
          <w:tcPr>
            <w:tcW w:w="314" w:type="dxa"/>
            <w:tcMar>
              <w:right w:w="40" w:type="dxa"/>
            </w:tcMar>
          </w:tcPr>
          <w:p w14:paraId="43370B8A" w14:textId="77777777" w:rsidR="0011386C" w:rsidRDefault="00193C7E">
            <w:pPr>
              <w:pStyle w:val="Bibentry"/>
              <w:rPr>
                <w:rFonts w:cs="Times New Roman"/>
                <w14:ligatures w14:val="standard"/>
              </w:rPr>
            </w:pPr>
            <w:bookmarkStart w:id="61" w:name="bib1"/>
            <w:bookmarkStart w:id="62" w:name="RefPart"/>
            <w:bookmarkEnd w:id="61"/>
            <w:r>
              <w:rPr>
                <w:rFonts w:cs="Times New Roman"/>
                <w14:ligatures w14:val="standard"/>
              </w:rPr>
              <w:t>[1]</w:t>
            </w:r>
          </w:p>
        </w:tc>
        <w:tc>
          <w:tcPr>
            <w:tcW w:w="4702" w:type="dxa"/>
            <w:tcMar>
              <w:left w:w="40" w:type="dxa"/>
            </w:tcMar>
          </w:tcPr>
          <w:p w14:paraId="31C281F4" w14:textId="77777777" w:rsidR="0011386C" w:rsidRDefault="006A4008">
            <w:pPr>
              <w:pStyle w:val="Bibentry"/>
              <w:jc w:val="both"/>
              <w:rPr>
                <w14:ligatures w14:val="standard"/>
              </w:rPr>
            </w:pPr>
            <w:hyperlink r:id="rId46" w:history="1">
              <w:r w:rsidR="00193C7E">
                <w:rPr>
                  <w14:ligatures w14:val="standard"/>
                </w:rPr>
                <w:t>"Face Recognition Applications"</w:t>
              </w:r>
            </w:hyperlink>
            <w:r w:rsidR="00193C7E">
              <w:rPr>
                <w14:ligatures w14:val="standard"/>
              </w:rPr>
              <w:t xml:space="preserve">. </w:t>
            </w:r>
            <w:proofErr w:type="spellStart"/>
            <w:r w:rsidR="00193C7E">
              <w:rPr>
                <w14:ligatures w14:val="standard"/>
              </w:rPr>
              <w:t>Animetrics</w:t>
            </w:r>
            <w:proofErr w:type="spellEnd"/>
            <w:r w:rsidR="00193C7E">
              <w:rPr>
                <w14:ligatures w14:val="standard"/>
              </w:rPr>
              <w:t>. Retrieved 2008-06-04.</w:t>
            </w:r>
          </w:p>
          <w:p w14:paraId="0E0038CC" w14:textId="77777777" w:rsidR="0011386C" w:rsidRDefault="00193C7E">
            <w:pPr>
              <w:pStyle w:val="Bibentry"/>
              <w:jc w:val="both"/>
              <w:rPr>
                <w14:ligatures w14:val="standard"/>
              </w:rPr>
            </w:pPr>
            <w:r>
              <w:rPr>
                <w14:ligatures w14:val="standard"/>
              </w:rPr>
              <w:t>http://www.animetrics.com/technology/frapplications.html</w:t>
            </w:r>
          </w:p>
        </w:tc>
      </w:tr>
      <w:tr w:rsidR="0011386C" w14:paraId="6A6B3C49" w14:textId="77777777">
        <w:tc>
          <w:tcPr>
            <w:tcW w:w="314" w:type="dxa"/>
            <w:tcMar>
              <w:right w:w="40" w:type="dxa"/>
            </w:tcMar>
          </w:tcPr>
          <w:p w14:paraId="56AE68E1" w14:textId="77777777" w:rsidR="0011386C" w:rsidRDefault="00193C7E">
            <w:pPr>
              <w:pStyle w:val="Bibentry"/>
              <w:rPr>
                <w:rFonts w:cs="Times New Roman"/>
                <w14:ligatures w14:val="standard"/>
              </w:rPr>
            </w:pPr>
            <w:r>
              <w:rPr>
                <w:rFonts w:cs="Times New Roman"/>
                <w14:ligatures w14:val="standard"/>
              </w:rPr>
              <w:t>[2]</w:t>
            </w:r>
          </w:p>
        </w:tc>
        <w:tc>
          <w:tcPr>
            <w:tcW w:w="4702" w:type="dxa"/>
            <w:tcMar>
              <w:left w:w="40" w:type="dxa"/>
            </w:tcMar>
          </w:tcPr>
          <w:p w14:paraId="7BFA5142" w14:textId="77777777" w:rsidR="0011386C" w:rsidRDefault="006A4008">
            <w:pPr>
              <w:pStyle w:val="Bibentry"/>
              <w:jc w:val="both"/>
              <w:rPr>
                <w:rFonts w:eastAsia="宋体"/>
                <w:lang w:eastAsia="zh-CN"/>
                <w14:ligatures w14:val="standard"/>
              </w:rPr>
            </w:pPr>
            <w:hyperlink r:id="rId47" w:history="1">
              <w:r w:rsidR="00193C7E">
                <w:rPr>
                  <w14:ligatures w14:val="standard"/>
                </w:rPr>
                <w:t>"Facial Recognition: Who's Tracking You in Public?"</w:t>
              </w:r>
            </w:hyperlink>
            <w:r w:rsidR="00193C7E">
              <w:rPr>
                <w14:ligatures w14:val="standard"/>
              </w:rPr>
              <w:t>. Consumer Reports. Retrieved 2016-04-05.</w:t>
            </w:r>
            <w:r w:rsidR="00193C7E">
              <w:rPr>
                <w:rFonts w:eastAsia="宋体" w:hint="eastAsia"/>
                <w:lang w:eastAsia="zh-CN"/>
                <w14:ligatures w14:val="standard"/>
              </w:rPr>
              <w:t xml:space="preserve"> </w:t>
            </w:r>
          </w:p>
          <w:p w14:paraId="4D0C42CB" w14:textId="77777777" w:rsidR="0011386C" w:rsidRDefault="00193C7E">
            <w:pPr>
              <w:pStyle w:val="Bibentry"/>
              <w:jc w:val="both"/>
              <w:rPr>
                <w:rFonts w:eastAsia="宋体"/>
                <w:lang w:eastAsia="zh-CN"/>
                <w14:ligatures w14:val="standard"/>
              </w:rPr>
            </w:pPr>
            <w:r>
              <w:rPr>
                <w:rFonts w:eastAsia="宋体" w:hint="eastAsia"/>
                <w:lang w:eastAsia="zh-CN"/>
                <w14:ligatures w14:val="standard"/>
              </w:rPr>
              <w:t>https://www.consumerreports.org/privacy/facial-recognition-who-is-tracking-you-in-public1</w:t>
            </w:r>
          </w:p>
        </w:tc>
      </w:tr>
      <w:tr w:rsidR="0011386C" w14:paraId="1376E09C" w14:textId="77777777">
        <w:tc>
          <w:tcPr>
            <w:tcW w:w="314" w:type="dxa"/>
            <w:tcMar>
              <w:right w:w="40" w:type="dxa"/>
            </w:tcMar>
          </w:tcPr>
          <w:p w14:paraId="2EF4B4DB" w14:textId="77777777" w:rsidR="0011386C" w:rsidRDefault="00193C7E">
            <w:pPr>
              <w:pStyle w:val="Bibentry"/>
              <w:rPr>
                <w:rFonts w:cs="Times New Roman"/>
                <w14:ligatures w14:val="standard"/>
              </w:rPr>
            </w:pPr>
            <w:r>
              <w:rPr>
                <w:rFonts w:cs="Times New Roman"/>
                <w14:ligatures w14:val="standard"/>
              </w:rPr>
              <w:t>[3]</w:t>
            </w:r>
          </w:p>
        </w:tc>
        <w:tc>
          <w:tcPr>
            <w:tcW w:w="4702" w:type="dxa"/>
            <w:tcMar>
              <w:left w:w="40" w:type="dxa"/>
            </w:tcMar>
          </w:tcPr>
          <w:p w14:paraId="7CCB0474" w14:textId="77777777" w:rsidR="0011386C" w:rsidRDefault="00193C7E">
            <w:pPr>
              <w:pStyle w:val="Bibentry"/>
              <w:jc w:val="both"/>
              <w:rPr>
                <w:lang w:eastAsia="it-IT"/>
                <w14:ligatures w14:val="standard"/>
              </w:rPr>
            </w:pPr>
            <w:r>
              <w:rPr>
                <w14:ligatures w14:val="standard"/>
              </w:rPr>
              <w:t>Ping Wang, Wen-Hui Lin</w:t>
            </w:r>
            <w:r>
              <w:rPr>
                <w:rFonts w:hint="eastAsia"/>
                <w:lang w:eastAsia="zh-CN"/>
                <w14:ligatures w14:val="standard"/>
              </w:rPr>
              <w:t xml:space="preserve">, </w:t>
            </w:r>
            <w:proofErr w:type="spellStart"/>
            <w:r>
              <w:rPr>
                <w14:ligatures w14:val="standard"/>
              </w:rPr>
              <w:t>Kuo</w:t>
            </w:r>
            <w:proofErr w:type="spellEnd"/>
            <w:r>
              <w:rPr>
                <w14:ligatures w14:val="standard"/>
              </w:rPr>
              <w:t>-Ming Chao</w:t>
            </w:r>
            <w:r>
              <w:rPr>
                <w:rFonts w:hint="eastAsia"/>
                <w:lang w:eastAsia="zh-CN"/>
                <w14:ligatures w14:val="standard"/>
              </w:rPr>
              <w:t xml:space="preserve">, </w:t>
            </w:r>
            <w:r>
              <w:rPr>
                <w14:ligatures w14:val="standard"/>
              </w:rPr>
              <w:t>Chi-Chun Lo</w:t>
            </w:r>
            <w:r>
              <w:rPr>
                <w:rFonts w:hint="eastAsia"/>
                <w:lang w:eastAsia="zh-CN"/>
                <w14:ligatures w14:val="standard"/>
              </w:rPr>
              <w:t xml:space="preserve">. </w:t>
            </w:r>
            <w:r>
              <w:rPr>
                <w14:ligatures w14:val="standard"/>
              </w:rPr>
              <w:t>A Face-Recognition Approach Using Deep Reinforcement Learning Approach for User Authentication</w:t>
            </w:r>
            <w:r>
              <w:rPr>
                <w:rFonts w:eastAsia="宋体" w:hint="eastAsia"/>
                <w:lang w:eastAsia="zh-CN"/>
                <w14:ligatures w14:val="standard"/>
              </w:rPr>
              <w:t xml:space="preserve">. </w:t>
            </w:r>
            <w:hyperlink r:id="rId48" w:history="1">
              <w:r>
                <w:rPr>
                  <w:rFonts w:eastAsia="宋体" w:hint="eastAsia"/>
                  <w:lang w:eastAsia="zh-CN"/>
                  <w14:ligatures w14:val="standard"/>
                </w:rPr>
                <w:t>E</w:t>
              </w:r>
              <w:r>
                <w:rPr>
                  <w14:ligatures w14:val="standard"/>
                </w:rPr>
                <w:t>-Business Engineering (ICEBE), 2017 IEEE 14th International Conference</w:t>
              </w:r>
              <w:r>
                <w:rPr>
                  <w:rFonts w:hint="eastAsia"/>
                  <w:lang w:eastAsia="zh-CN"/>
                  <w14:ligatures w14:val="standard"/>
                </w:rPr>
                <w:t xml:space="preserve"> </w:t>
              </w:r>
            </w:hyperlink>
            <w:r>
              <w:rPr>
                <w14:ligatures w14:val="standard"/>
              </w:rPr>
              <w:t>Electronic</w:t>
            </w:r>
            <w:r>
              <w:rPr>
                <w:rFonts w:eastAsia="宋体" w:hint="eastAsia"/>
                <w:lang w:eastAsia="zh-CN"/>
                <w14:ligatures w14:val="standard"/>
              </w:rPr>
              <w:t>.</w:t>
            </w:r>
            <w:r>
              <w:rPr>
                <w14:ligatures w14:val="standard"/>
              </w:rPr>
              <w:t xml:space="preserve"> ISBN: 978-1-5386-1412-9</w:t>
            </w:r>
            <w:r>
              <w:rPr>
                <w:rFonts w:eastAsia="宋体" w:hint="eastAsia"/>
                <w:lang w:eastAsia="zh-CN"/>
                <w14:ligatures w14:val="standard"/>
              </w:rPr>
              <w:t>.</w:t>
            </w:r>
          </w:p>
        </w:tc>
      </w:tr>
      <w:tr w:rsidR="0011386C" w14:paraId="1D53171A" w14:textId="77777777">
        <w:tc>
          <w:tcPr>
            <w:tcW w:w="314" w:type="dxa"/>
            <w:tcMar>
              <w:right w:w="40" w:type="dxa"/>
            </w:tcMar>
          </w:tcPr>
          <w:p w14:paraId="52938DEC" w14:textId="77777777" w:rsidR="0011386C" w:rsidRDefault="00193C7E">
            <w:pPr>
              <w:pStyle w:val="Bibentry"/>
              <w:rPr>
                <w:rFonts w:cs="Times New Roman"/>
                <w14:ligatures w14:val="standard"/>
              </w:rPr>
            </w:pPr>
            <w:r>
              <w:rPr>
                <w:rFonts w:cs="Times New Roman"/>
                <w14:ligatures w14:val="standard"/>
              </w:rPr>
              <w:t>[4]</w:t>
            </w:r>
          </w:p>
        </w:tc>
        <w:tc>
          <w:tcPr>
            <w:tcW w:w="4702" w:type="dxa"/>
            <w:tcMar>
              <w:left w:w="40" w:type="dxa"/>
            </w:tcMar>
          </w:tcPr>
          <w:p w14:paraId="01B87AFE" w14:textId="77777777" w:rsidR="0011386C" w:rsidRDefault="00193C7E">
            <w:pPr>
              <w:pStyle w:val="Bibentry"/>
              <w:jc w:val="both"/>
              <w:rPr>
                <w14:ligatures w14:val="standard"/>
              </w:rPr>
            </w:pPr>
            <w:proofErr w:type="spellStart"/>
            <w:r>
              <w:rPr>
                <w14:ligatures w14:val="standard"/>
              </w:rPr>
              <w:t>Kolawa</w:t>
            </w:r>
            <w:proofErr w:type="spellEnd"/>
            <w:r>
              <w:rPr>
                <w14:ligatures w14:val="standard"/>
              </w:rPr>
              <w:t xml:space="preserve">, Adam; Huizinga, </w:t>
            </w:r>
            <w:proofErr w:type="spellStart"/>
            <w:r>
              <w:rPr>
                <w14:ligatures w14:val="standard"/>
              </w:rPr>
              <w:t>Dorota</w:t>
            </w:r>
            <w:proofErr w:type="spellEnd"/>
            <w:r>
              <w:rPr>
                <w14:ligatures w14:val="standard"/>
              </w:rPr>
              <w:t xml:space="preserve"> (2007). </w:t>
            </w:r>
            <w:hyperlink r:id="rId49" w:history="1">
              <w:r>
                <w:rPr>
                  <w14:ligatures w14:val="standard"/>
                </w:rPr>
                <w:t>Automated Defect Prevention: Best Practices in Software Management</w:t>
              </w:r>
            </w:hyperlink>
            <w:r>
              <w:rPr>
                <w14:ligatures w14:val="standard"/>
              </w:rPr>
              <w:t>. Wiley-IEEE Computer Society Press. p. 75. </w:t>
            </w:r>
            <w:hyperlink r:id="rId50" w:tooltip="International Standard Book Number" w:history="1">
              <w:r>
                <w:rPr>
                  <w14:ligatures w14:val="standard"/>
                </w:rPr>
                <w:t>ISBN</w:t>
              </w:r>
            </w:hyperlink>
            <w:r>
              <w:rPr>
                <w14:ligatures w14:val="standard"/>
              </w:rPr>
              <w:t> </w:t>
            </w:r>
            <w:hyperlink r:id="rId51" w:tooltip="Special:BookSources/0-470-04212-5" w:history="1">
              <w:r>
                <w:rPr>
                  <w14:ligatures w14:val="standard"/>
                </w:rPr>
                <w:t>0-470-04212-5</w:t>
              </w:r>
            </w:hyperlink>
            <w:r>
              <w:rPr>
                <w14:ligatures w14:val="standard"/>
              </w:rPr>
              <w:t>.</w:t>
            </w:r>
          </w:p>
        </w:tc>
      </w:tr>
      <w:bookmarkEnd w:id="62"/>
    </w:tbl>
    <w:p w14:paraId="17A9F619" w14:textId="77777777" w:rsidR="0011386C" w:rsidRDefault="0011386C">
      <w:pPr>
        <w:pStyle w:val="Bibentry"/>
        <w:rPr>
          <w14:ligatures w14:val="standard"/>
        </w:rPr>
      </w:pPr>
    </w:p>
    <w:sectPr w:rsidR="0011386C">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Eason Pan" w:date="2017-11-28T01:20:00Z" w:initials="EP">
    <w:p w14:paraId="64EE01AC" w14:textId="77777777" w:rsidR="0011386C" w:rsidRDefault="00193C7E">
      <w:pPr>
        <w:pStyle w:val="a4"/>
        <w:rPr>
          <w:lang w:eastAsia="zh-CN"/>
        </w:rPr>
      </w:pPr>
      <w:r>
        <w:rPr>
          <w:rFonts w:hint="eastAsia"/>
          <w:lang w:eastAsia="zh-CN"/>
        </w:rPr>
        <w:t>Facial Recognition</w:t>
      </w:r>
      <w:r>
        <w:rPr>
          <w:rFonts w:hint="eastAsia"/>
          <w:lang w:eastAsia="zh-CN"/>
        </w:rPr>
        <w:t>是很重要的一个模块，但项目是一个完全的系统，要有完整的</w:t>
      </w:r>
      <w:r>
        <w:rPr>
          <w:rFonts w:hint="eastAsia"/>
          <w:lang w:eastAsia="zh-CN"/>
        </w:rPr>
        <w:t>scope</w:t>
      </w:r>
      <w:r>
        <w:rPr>
          <w:rFonts w:hint="eastAsia"/>
          <w:lang w:eastAsia="zh-CN"/>
        </w:rPr>
        <w:t>描述，包含哪些</w:t>
      </w:r>
      <w:r>
        <w:rPr>
          <w:rFonts w:hint="eastAsia"/>
          <w:lang w:eastAsia="zh-CN"/>
        </w:rPr>
        <w:t xml:space="preserve">modules? </w:t>
      </w:r>
      <w:r>
        <w:rPr>
          <w:rFonts w:hint="eastAsia"/>
          <w:lang w:eastAsia="zh-CN"/>
        </w:rPr>
        <w:t>建议按模块的顺序来写吧，比如，用户注册、用户人脸识别登陆、选课、</w:t>
      </w:r>
      <w:proofErr w:type="spellStart"/>
      <w:r>
        <w:rPr>
          <w:rFonts w:hint="eastAsia"/>
          <w:lang w:eastAsia="zh-CN"/>
        </w:rPr>
        <w:t>Qizu</w:t>
      </w:r>
      <w:proofErr w:type="spellEnd"/>
      <w:r>
        <w:rPr>
          <w:rFonts w:hint="eastAsia"/>
          <w:lang w:eastAsia="zh-CN"/>
        </w:rPr>
        <w:t>(</w:t>
      </w:r>
      <w:r>
        <w:rPr>
          <w:rFonts w:hint="eastAsia"/>
          <w:lang w:eastAsia="zh-CN"/>
        </w:rPr>
        <w:t>持续认证</w:t>
      </w:r>
      <w:r>
        <w:rPr>
          <w:rFonts w:hint="eastAsia"/>
          <w:lang w:eastAsia="zh-CN"/>
        </w:rPr>
        <w:t>)</w:t>
      </w:r>
      <w:r>
        <w:rPr>
          <w:rFonts w:hint="eastAsia"/>
          <w:lang w:eastAsia="zh-CN"/>
        </w:rPr>
        <w:t>，每个模块都要描述，重点模块重点描述，并把模块之间的关系也描述一下</w:t>
      </w:r>
    </w:p>
  </w:comment>
  <w:comment w:id="49" w:author="Eason Pan" w:date="2017-11-28T01:20:00Z" w:initials="EP">
    <w:p w14:paraId="4BB32B98" w14:textId="77777777" w:rsidR="0011386C" w:rsidRDefault="00193C7E">
      <w:pPr>
        <w:pStyle w:val="a4"/>
        <w:rPr>
          <w:lang w:eastAsia="zh-CN"/>
        </w:rPr>
      </w:pPr>
      <w:r>
        <w:rPr>
          <w:rFonts w:hint="eastAsia"/>
          <w:lang w:eastAsia="zh-CN"/>
        </w:rPr>
        <w:t>Facial Recognition</w:t>
      </w:r>
      <w:r>
        <w:rPr>
          <w:rFonts w:hint="eastAsia"/>
          <w:lang w:eastAsia="zh-CN"/>
        </w:rPr>
        <w:t>是很重要的一个模块，但项目是一个完全的系统，要有完整的</w:t>
      </w:r>
      <w:r>
        <w:rPr>
          <w:rFonts w:hint="eastAsia"/>
          <w:lang w:eastAsia="zh-CN"/>
        </w:rPr>
        <w:t>scope</w:t>
      </w:r>
      <w:r>
        <w:rPr>
          <w:rFonts w:hint="eastAsia"/>
          <w:lang w:eastAsia="zh-CN"/>
        </w:rPr>
        <w:t>描述，包含哪些</w:t>
      </w:r>
      <w:r>
        <w:rPr>
          <w:rFonts w:hint="eastAsia"/>
          <w:lang w:eastAsia="zh-CN"/>
        </w:rPr>
        <w:t xml:space="preserve">modules? </w:t>
      </w:r>
      <w:r>
        <w:rPr>
          <w:rFonts w:hint="eastAsia"/>
          <w:lang w:eastAsia="zh-CN"/>
        </w:rPr>
        <w:t>建议按模块的顺序来写吧，比如，用户注册、用户人脸识别登陆、选课、</w:t>
      </w:r>
      <w:proofErr w:type="spellStart"/>
      <w:r>
        <w:rPr>
          <w:rFonts w:hint="eastAsia"/>
          <w:lang w:eastAsia="zh-CN"/>
        </w:rPr>
        <w:t>Qizu</w:t>
      </w:r>
      <w:proofErr w:type="spellEnd"/>
      <w:r>
        <w:rPr>
          <w:rFonts w:hint="eastAsia"/>
          <w:lang w:eastAsia="zh-CN"/>
        </w:rPr>
        <w:t>(</w:t>
      </w:r>
      <w:r>
        <w:rPr>
          <w:rFonts w:hint="eastAsia"/>
          <w:lang w:eastAsia="zh-CN"/>
        </w:rPr>
        <w:t>持续认证</w:t>
      </w:r>
      <w:r>
        <w:rPr>
          <w:rFonts w:hint="eastAsia"/>
          <w:lang w:eastAsia="zh-CN"/>
        </w:rPr>
        <w:t>)</w:t>
      </w:r>
      <w:r>
        <w:rPr>
          <w:rFonts w:hint="eastAsia"/>
          <w:lang w:eastAsia="zh-CN"/>
        </w:rPr>
        <w:t>，每个模块都要描述，重点模块重点描述，并把模块之间的关系也描述一下</w:t>
      </w:r>
    </w:p>
  </w:comment>
  <w:comment w:id="52" w:author="Eason Pan" w:date="2017-11-28T01:51:00Z" w:initials="EP">
    <w:p w14:paraId="1C3B7ECB" w14:textId="77777777" w:rsidR="0011386C" w:rsidRDefault="00193C7E">
      <w:pPr>
        <w:pStyle w:val="a4"/>
        <w:rPr>
          <w:lang w:eastAsia="zh-CN"/>
        </w:rPr>
      </w:pPr>
      <w:r>
        <w:rPr>
          <w:rFonts w:hint="eastAsia"/>
          <w:lang w:eastAsia="zh-CN"/>
        </w:rPr>
        <w:t>增加一个系统架构图，参考</w:t>
      </w:r>
      <w:r>
        <w:rPr>
          <w:rFonts w:hint="eastAsia"/>
          <w:lang w:eastAsia="zh-CN"/>
        </w:rPr>
        <w:t>WBS</w:t>
      </w:r>
      <w:r>
        <w:rPr>
          <w:rFonts w:hint="eastAsia"/>
          <w:lang w:eastAsia="zh-CN"/>
        </w:rPr>
        <w:t>图的</w:t>
      </w:r>
      <w:r>
        <w:rPr>
          <w:rFonts w:hint="eastAsia"/>
          <w:lang w:eastAsia="zh-CN"/>
        </w:rPr>
        <w:t>First version</w:t>
      </w:r>
      <w:r>
        <w:rPr>
          <w:rFonts w:hint="eastAsia"/>
          <w:lang w:eastAsia="zh-CN"/>
        </w:rPr>
        <w:t>下面的部分，</w:t>
      </w:r>
      <w:r>
        <w:rPr>
          <w:rFonts w:hint="eastAsia"/>
          <w:lang w:eastAsia="zh-CN"/>
        </w:rPr>
        <w:t xml:space="preserve"> Courses register backend </w:t>
      </w:r>
      <w:r>
        <w:rPr>
          <w:lang w:eastAsia="zh-CN"/>
        </w:rPr>
        <w:t>…</w:t>
      </w:r>
      <w:r>
        <w:rPr>
          <w:rFonts w:hint="eastAsia"/>
          <w:lang w:eastAsia="zh-CN"/>
        </w:rPr>
        <w:t>3</w:t>
      </w:r>
      <w:r>
        <w:rPr>
          <w:rFonts w:hint="eastAsia"/>
          <w:lang w:eastAsia="zh-CN"/>
        </w:rPr>
        <w:t>个</w:t>
      </w:r>
      <w:r>
        <w:rPr>
          <w:rFonts w:hint="eastAsia"/>
          <w:lang w:eastAsia="zh-CN"/>
        </w:rPr>
        <w:t>..</w:t>
      </w:r>
      <w:r>
        <w:rPr>
          <w:rFonts w:hint="eastAsia"/>
          <w:lang w:eastAsia="zh-CN"/>
        </w:rPr>
        <w:t>的下面的子模块要改，改成对应到</w:t>
      </w:r>
      <w:r>
        <w:rPr>
          <w:rFonts w:hint="eastAsia"/>
          <w:lang w:eastAsia="zh-CN"/>
        </w:rPr>
        <w:t>2.2.2</w:t>
      </w:r>
      <w:r>
        <w:rPr>
          <w:rFonts w:hint="eastAsia"/>
          <w:lang w:eastAsia="zh-CN"/>
        </w:rPr>
        <w:t>的各个功能去，子模块不懂的可以问</w:t>
      </w:r>
      <w:r>
        <w:rPr>
          <w:rFonts w:hint="eastAsia"/>
          <w:lang w:eastAsia="zh-CN"/>
        </w:rPr>
        <w:t>Tab</w:t>
      </w:r>
      <w:r>
        <w:rPr>
          <w:rFonts w:hint="eastAsia"/>
          <w:lang w:eastAsia="zh-CN"/>
        </w:rPr>
        <w:t>，</w:t>
      </w:r>
      <w:r>
        <w:rPr>
          <w:rFonts w:hint="eastAsia"/>
          <w:lang w:eastAsia="zh-CN"/>
        </w:rPr>
        <w:t xml:space="preserve">first version </w:t>
      </w:r>
      <w:r>
        <w:rPr>
          <w:rFonts w:hint="eastAsia"/>
          <w:lang w:eastAsia="zh-CN"/>
        </w:rPr>
        <w:t>不要</w:t>
      </w:r>
      <w:r>
        <w:rPr>
          <w:rFonts w:hint="eastAsia"/>
          <w:lang w:eastAsia="zh-CN"/>
        </w:rPr>
        <w:t xml:space="preserve"> </w:t>
      </w:r>
      <w:r>
        <w:rPr>
          <w:lang w:eastAsia="zh-CN"/>
        </w:rPr>
        <w:t>…</w:t>
      </w:r>
    </w:p>
  </w:comment>
  <w:comment w:id="53" w:author="steven.byp27@gmail.com" w:date="2017-11-29T18:13:00Z" w:initials="BYP">
    <w:p w14:paraId="207EDC99" w14:textId="21F07D90" w:rsidR="000959BC" w:rsidRDefault="000959BC">
      <w:pPr>
        <w:pStyle w:val="a4"/>
        <w:rPr>
          <w:rFonts w:hint="eastAsia"/>
        </w:rPr>
      </w:pPr>
      <w:r>
        <w:rPr>
          <w:rStyle w:val="afe"/>
        </w:rPr>
        <w:annotationRef/>
      </w:r>
      <w:proofErr w:type="spellStart"/>
      <w:r>
        <w:rPr>
          <w:rFonts w:hint="eastAsia"/>
        </w:rPr>
        <w:t>图片</w:t>
      </w:r>
      <w:r>
        <w:t>用</w:t>
      </w:r>
      <w:r>
        <w:t>fig&amp;</w:t>
      </w:r>
      <w:r>
        <w:rPr>
          <w:rFonts w:hint="eastAsia"/>
        </w:rPr>
        <w:t>table</w:t>
      </w:r>
      <w:r>
        <w:t>里面的</w:t>
      </w:r>
      <w:proofErr w:type="spellEnd"/>
    </w:p>
  </w:comment>
  <w:comment w:id="54" w:author="Eason Pan" w:date="2017-11-28T02:07:00Z" w:initials="EP">
    <w:p w14:paraId="583D0CEE" w14:textId="77777777" w:rsidR="0011386C" w:rsidRDefault="00193C7E">
      <w:pPr>
        <w:pStyle w:val="a4"/>
        <w:rPr>
          <w:lang w:eastAsia="zh-CN"/>
        </w:rPr>
      </w:pPr>
      <w:proofErr w:type="spellStart"/>
      <w:r>
        <w:rPr>
          <w:rFonts w:hint="eastAsia"/>
        </w:rPr>
        <w:t>要增加的</w:t>
      </w:r>
      <w:proofErr w:type="spellEnd"/>
      <w:r>
        <w:rPr>
          <w:rFonts w:hint="eastAsia"/>
        </w:rPr>
        <w:t>。。。</w:t>
      </w:r>
    </w:p>
  </w:comment>
  <w:comment w:id="58" w:author="steven.byp27@gmail.com" w:date="2017-11-29T18:13:00Z" w:initials="BYP">
    <w:p w14:paraId="780D5412" w14:textId="77777777" w:rsidR="000959BC" w:rsidRDefault="000959BC" w:rsidP="000959BC">
      <w:pPr>
        <w:pStyle w:val="a4"/>
        <w:rPr>
          <w:rFonts w:hint="eastAsia"/>
        </w:rPr>
      </w:pPr>
      <w:r>
        <w:rPr>
          <w:rStyle w:val="afe"/>
        </w:rPr>
        <w:annotationRef/>
      </w:r>
      <w:r>
        <w:rPr>
          <w:rStyle w:val="afe"/>
        </w:rPr>
        <w:annotationRef/>
      </w:r>
      <w:proofErr w:type="spellStart"/>
      <w:r>
        <w:rPr>
          <w:rFonts w:hint="eastAsia"/>
        </w:rPr>
        <w:t>图片</w:t>
      </w:r>
      <w:r>
        <w:t>用</w:t>
      </w:r>
      <w:r>
        <w:t>fig&amp;</w:t>
      </w:r>
      <w:r>
        <w:rPr>
          <w:rFonts w:hint="eastAsia"/>
        </w:rPr>
        <w:t>table</w:t>
      </w:r>
      <w:r>
        <w:t>里面的</w:t>
      </w:r>
      <w:proofErr w:type="spellEnd"/>
    </w:p>
    <w:p w14:paraId="26995BE8" w14:textId="6467AAB8" w:rsidR="000959BC" w:rsidRDefault="000959BC">
      <w:pPr>
        <w:pStyle w:val="a4"/>
      </w:pPr>
      <w:bookmarkStart w:id="59" w:name="_GoBack"/>
      <w:bookmarkEnd w:id="59"/>
    </w:p>
  </w:comment>
  <w:comment w:id="60" w:author="steven.byp27@gmail.com" w:date="2017-11-29T18:13:00Z" w:initials="BYP">
    <w:p w14:paraId="414F9F26" w14:textId="77777777" w:rsidR="000959BC" w:rsidRDefault="000959BC" w:rsidP="000959BC">
      <w:pPr>
        <w:pStyle w:val="a4"/>
        <w:rPr>
          <w:rFonts w:hint="eastAsia"/>
        </w:rPr>
      </w:pPr>
      <w:r>
        <w:rPr>
          <w:rStyle w:val="afe"/>
        </w:rPr>
        <w:annotationRef/>
      </w:r>
      <w:r>
        <w:rPr>
          <w:rStyle w:val="afe"/>
        </w:rPr>
        <w:annotationRef/>
      </w:r>
      <w:proofErr w:type="spellStart"/>
      <w:r>
        <w:rPr>
          <w:rFonts w:hint="eastAsia"/>
        </w:rPr>
        <w:t>图片</w:t>
      </w:r>
      <w:r>
        <w:t>用</w:t>
      </w:r>
      <w:r>
        <w:t>fig&amp;</w:t>
      </w:r>
      <w:r>
        <w:rPr>
          <w:rFonts w:hint="eastAsia"/>
        </w:rPr>
        <w:t>table</w:t>
      </w:r>
      <w:r>
        <w:t>里面的</w:t>
      </w:r>
      <w:proofErr w:type="spellEnd"/>
    </w:p>
    <w:p w14:paraId="7CEFB1D5" w14:textId="12863298" w:rsidR="000959BC" w:rsidRDefault="000959BC">
      <w:pPr>
        <w:pStyle w:val="a4"/>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E01AC" w15:done="0"/>
  <w15:commentEx w15:paraId="4BB32B98" w15:done="0"/>
  <w15:commentEx w15:paraId="1C3B7ECB" w15:done="0"/>
  <w15:commentEx w15:paraId="207EDC99" w15:done="0"/>
  <w15:commentEx w15:paraId="583D0CEE" w15:done="0"/>
  <w15:commentEx w15:paraId="26995BE8" w15:done="0"/>
  <w15:commentEx w15:paraId="7CEFB1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E64AD" w14:textId="77777777" w:rsidR="006A4008" w:rsidRDefault="006A4008">
      <w:pPr>
        <w:spacing w:after="0" w:line="240" w:lineRule="auto"/>
      </w:pPr>
      <w:r>
        <w:separator/>
      </w:r>
    </w:p>
  </w:endnote>
  <w:endnote w:type="continuationSeparator" w:id="0">
    <w:p w14:paraId="3B03A5AE" w14:textId="77777777" w:rsidR="006A4008" w:rsidRDefault="006A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PMingLiU">
    <w:panose1 w:val="02020500000000000000"/>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0165" w14:textId="77777777" w:rsidR="0011386C" w:rsidRDefault="00193C7E">
    <w:pPr>
      <w:pStyle w:val="ae"/>
      <w:rPr>
        <w:rStyle w:val="af9"/>
        <w:rFonts w:ascii="Linux Biolinum" w:hAnsi="Linux Biolinum" w:cs="Linux Biolinum"/>
      </w:rPr>
    </w:pPr>
    <w:r>
      <w:rPr>
        <w:rStyle w:val="af9"/>
        <w:rFonts w:ascii="Linux Biolinum" w:hAnsi="Linux Biolinum" w:cs="Linux Biolinum"/>
      </w:rPr>
      <w:fldChar w:fldCharType="begin"/>
    </w:r>
    <w:r>
      <w:rPr>
        <w:rStyle w:val="af9"/>
        <w:rFonts w:ascii="Linux Biolinum" w:hAnsi="Linux Biolinum" w:cs="Linux Biolinum"/>
      </w:rPr>
      <w:instrText xml:space="preserve">PAGE  </w:instrText>
    </w:r>
    <w:r>
      <w:rPr>
        <w:rStyle w:val="af9"/>
        <w:rFonts w:ascii="Linux Biolinum" w:hAnsi="Linux Biolinum" w:cs="Linux Biolinum"/>
      </w:rPr>
      <w:fldChar w:fldCharType="separate"/>
    </w:r>
    <w:r w:rsidR="000959BC">
      <w:rPr>
        <w:rStyle w:val="af9"/>
        <w:rFonts w:ascii="Linux Biolinum" w:hAnsi="Linux Biolinum" w:cs="Linux Biolinum"/>
        <w:noProof/>
      </w:rPr>
      <w:t>4</w:t>
    </w:r>
    <w:r>
      <w:rPr>
        <w:rStyle w:val="af9"/>
        <w:rFonts w:ascii="Linux Biolinum" w:hAnsi="Linux Biolinum" w:cs="Linux Biolinum"/>
      </w:rPr>
      <w:fldChar w:fldCharType="end"/>
    </w:r>
  </w:p>
  <w:p w14:paraId="77D34D77" w14:textId="77777777" w:rsidR="0011386C" w:rsidRDefault="0011386C">
    <w:pPr>
      <w:pStyle w:val="ae"/>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EEC5" w14:textId="77777777" w:rsidR="0011386C" w:rsidRDefault="00193C7E">
    <w:pPr>
      <w:pStyle w:val="ae"/>
      <w:framePr w:wrap="around" w:vAnchor="text" w:hAnchor="margin" w:xAlign="right" w:y="1"/>
      <w:rPr>
        <w:rStyle w:val="af9"/>
        <w:rFonts w:ascii="Linux Biolinum" w:hAnsi="Linux Biolinum" w:cs="Linux Biolinum"/>
      </w:rPr>
    </w:pPr>
    <w:r>
      <w:rPr>
        <w:rStyle w:val="af9"/>
        <w:rFonts w:ascii="Linux Biolinum" w:hAnsi="Linux Biolinum" w:cs="Linux Biolinum"/>
      </w:rPr>
      <w:fldChar w:fldCharType="begin"/>
    </w:r>
    <w:r>
      <w:rPr>
        <w:rStyle w:val="af9"/>
        <w:rFonts w:ascii="Linux Biolinum" w:hAnsi="Linux Biolinum" w:cs="Linux Biolinum"/>
      </w:rPr>
      <w:instrText xml:space="preserve">PAGE  </w:instrText>
    </w:r>
    <w:r>
      <w:rPr>
        <w:rStyle w:val="af9"/>
        <w:rFonts w:ascii="Linux Biolinum" w:hAnsi="Linux Biolinum" w:cs="Linux Biolinum"/>
      </w:rPr>
      <w:fldChar w:fldCharType="separate"/>
    </w:r>
    <w:r w:rsidR="000959BC">
      <w:rPr>
        <w:rStyle w:val="af9"/>
        <w:rFonts w:ascii="Linux Biolinum" w:hAnsi="Linux Biolinum" w:cs="Linux Biolinum"/>
        <w:noProof/>
      </w:rPr>
      <w:t>5</w:t>
    </w:r>
    <w:r>
      <w:rPr>
        <w:rStyle w:val="af9"/>
        <w:rFonts w:ascii="Linux Biolinum" w:hAnsi="Linux Biolinum" w:cs="Linux Biolinum"/>
      </w:rPr>
      <w:fldChar w:fldCharType="end"/>
    </w:r>
  </w:p>
  <w:p w14:paraId="541BC658" w14:textId="77777777" w:rsidR="0011386C" w:rsidRDefault="0011386C">
    <w:pPr>
      <w:pStyle w:val="ae"/>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1565F" w14:textId="77777777" w:rsidR="006A4008" w:rsidRDefault="006A4008">
      <w:pPr>
        <w:spacing w:after="0" w:line="240" w:lineRule="auto"/>
      </w:pPr>
      <w:r>
        <w:separator/>
      </w:r>
    </w:p>
  </w:footnote>
  <w:footnote w:type="continuationSeparator" w:id="0">
    <w:p w14:paraId="3AD0B02B" w14:textId="77777777" w:rsidR="006A4008" w:rsidRDefault="006A40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96" w:type="dxa"/>
      <w:tblLayout w:type="fixed"/>
      <w:tblLook w:val="04A0" w:firstRow="1" w:lastRow="0" w:firstColumn="1" w:lastColumn="0" w:noHBand="0" w:noVBand="1"/>
    </w:tblPr>
    <w:tblGrid>
      <w:gridCol w:w="5148"/>
      <w:gridCol w:w="5148"/>
    </w:tblGrid>
    <w:tr w:rsidR="0011386C" w14:paraId="6AA1476F" w14:textId="77777777">
      <w:tc>
        <w:tcPr>
          <w:tcW w:w="5148" w:type="dxa"/>
          <w:vAlign w:val="center"/>
        </w:tcPr>
        <w:p w14:paraId="178BBF82" w14:textId="77777777" w:rsidR="0011386C" w:rsidRDefault="00193C7E">
          <w:pPr>
            <w:pStyle w:val="af0"/>
            <w:tabs>
              <w:tab w:val="clear" w:pos="4320"/>
              <w:tab w:val="clear" w:pos="8640"/>
            </w:tabs>
            <w:jc w:val="left"/>
            <w:rPr>
              <w:rFonts w:ascii="Linux Biolinum" w:eastAsia="宋体" w:hAnsi="Linux Biolinum" w:cs="Linux Biolinum"/>
              <w:lang w:eastAsia="zh-CN"/>
            </w:rPr>
          </w:pPr>
          <w:r>
            <w:rPr>
              <w:rFonts w:ascii="Linux Biolinum" w:eastAsia="宋体" w:hAnsi="Linux Biolinum" w:cs="Linux Biolinum" w:hint="eastAsia"/>
              <w:lang w:eastAsia="zh-CN"/>
            </w:rPr>
            <w:t>Online Quiz with Facial Recognition</w:t>
          </w:r>
        </w:p>
      </w:tc>
      <w:tc>
        <w:tcPr>
          <w:tcW w:w="5148" w:type="dxa"/>
          <w:vAlign w:val="center"/>
        </w:tcPr>
        <w:p w14:paraId="673EADE0" w14:textId="77777777" w:rsidR="0011386C" w:rsidRDefault="00193C7E">
          <w:pPr>
            <w:pStyle w:val="af0"/>
            <w:tabs>
              <w:tab w:val="clear" w:pos="4320"/>
              <w:tab w:val="clear" w:pos="8640"/>
            </w:tabs>
            <w:wordWrap w:val="0"/>
            <w:jc w:val="right"/>
            <w:rPr>
              <w:rFonts w:ascii="Linux Biolinum" w:eastAsia="宋体" w:hAnsi="Linux Biolinum" w:cs="Linux Biolinum"/>
              <w:lang w:eastAsia="zh-CN"/>
            </w:rPr>
          </w:pPr>
          <w:r>
            <w:rPr>
              <w:rFonts w:ascii="Linux Biolinum" w:eastAsia="宋体" w:hAnsi="Linux Biolinum" w:cs="Linux Biolinum" w:hint="eastAsia"/>
              <w:lang w:eastAsia="zh-CN"/>
            </w:rPr>
            <w:t>University of Windsor</w:t>
          </w:r>
        </w:p>
      </w:tc>
    </w:tr>
  </w:tbl>
  <w:p w14:paraId="483E5E17" w14:textId="77777777" w:rsidR="0011386C" w:rsidRDefault="0011386C">
    <w:pPr>
      <w:pStyle w:val="af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96" w:type="dxa"/>
      <w:tblLayout w:type="fixed"/>
      <w:tblLook w:val="04A0" w:firstRow="1" w:lastRow="0" w:firstColumn="1" w:lastColumn="0" w:noHBand="0" w:noVBand="1"/>
    </w:tblPr>
    <w:tblGrid>
      <w:gridCol w:w="5148"/>
      <w:gridCol w:w="5148"/>
    </w:tblGrid>
    <w:tr w:rsidR="0011386C" w14:paraId="2A1DB9F0" w14:textId="77777777">
      <w:tc>
        <w:tcPr>
          <w:tcW w:w="5148" w:type="dxa"/>
          <w:vAlign w:val="center"/>
        </w:tcPr>
        <w:p w14:paraId="30CF7250" w14:textId="77777777" w:rsidR="0011386C" w:rsidRDefault="00193C7E">
          <w:pPr>
            <w:pStyle w:val="af0"/>
            <w:tabs>
              <w:tab w:val="clear" w:pos="4320"/>
              <w:tab w:val="clear" w:pos="8640"/>
            </w:tabs>
            <w:jc w:val="left"/>
            <w:rPr>
              <w:rFonts w:ascii="Linux Biolinum" w:hAnsi="Linux Biolinum" w:cs="Linux Biolinum"/>
            </w:rPr>
          </w:pPr>
          <w:r>
            <w:rPr>
              <w:rFonts w:ascii="Linux Biolinum" w:eastAsia="宋体" w:hAnsi="Linux Biolinum" w:cs="Linux Biolinum" w:hint="eastAsia"/>
              <w:lang w:eastAsia="zh-CN"/>
            </w:rPr>
            <w:t>Online Quiz with Facial Recognition</w:t>
          </w:r>
        </w:p>
      </w:tc>
      <w:tc>
        <w:tcPr>
          <w:tcW w:w="5148" w:type="dxa"/>
          <w:vAlign w:val="center"/>
        </w:tcPr>
        <w:p w14:paraId="21613AE9" w14:textId="77777777" w:rsidR="0011386C" w:rsidRDefault="00193C7E">
          <w:pPr>
            <w:pStyle w:val="af0"/>
            <w:tabs>
              <w:tab w:val="clear" w:pos="4320"/>
              <w:tab w:val="clear" w:pos="8640"/>
            </w:tabs>
            <w:wordWrap w:val="0"/>
            <w:jc w:val="right"/>
            <w:rPr>
              <w:rFonts w:ascii="Linux Biolinum" w:hAnsi="Linux Biolinum" w:cs="Linux Biolinum"/>
            </w:rPr>
          </w:pPr>
          <w:r>
            <w:rPr>
              <w:rFonts w:ascii="Linux Biolinum" w:eastAsia="宋体" w:hAnsi="Linux Biolinum" w:cs="Linux Biolinum" w:hint="eastAsia"/>
              <w:lang w:eastAsia="zh-CN"/>
            </w:rPr>
            <w:t>University of Windsor</w:t>
          </w:r>
        </w:p>
      </w:tc>
    </w:tr>
  </w:tbl>
  <w:p w14:paraId="5172F5FE" w14:textId="77777777" w:rsidR="0011386C" w:rsidRDefault="0011386C">
    <w:pPr>
      <w:pStyle w:val="af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yang Yun">
    <w15:presenceInfo w15:providerId="None" w15:userId="Haiyang Yun"/>
  </w15:person>
  <w15:person w15:author="Eason Pan">
    <w15:presenceInfo w15:providerId="Windows Live" w15:userId="b6bdcf469dbc133d"/>
  </w15:person>
  <w15:person w15:author="steven.byp27@gmail.com">
    <w15:presenceInfo w15:providerId="Windows Live" w15:userId="75362c0c5d17af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bordersDoNotSurroundHeader/>
  <w:bordersDoNotSurroundFooter/>
  <w:proofState w:spelling="clean" w:grammar="clean"/>
  <w:attachedTemplate r:id="rId1"/>
  <w:linkStyles/>
  <w:trackRevisions/>
  <w:defaultTabStop w:val="708"/>
  <w:hyphenationZone w:val="283"/>
  <w:evenAndOddHeaders/>
  <w:noPunctuationKerning/>
  <w:characterSpacingControl w:val="doNotCompress"/>
  <w:footnotePr>
    <w:footnote w:id="-1"/>
    <w:footnote w:id="0"/>
  </w:footnotePr>
  <w:endnotePr>
    <w:numFmt w:val="decimal"/>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yM7C0NDcxsTQ1MbJQ0lEKTi0uzszPAykwrAUAHHKKsCwAAAA="/>
  </w:docVars>
  <w:rsids>
    <w:rsidRoot w:val="00870588"/>
    <w:rsid w:val="00000A8D"/>
    <w:rsid w:val="00000EF0"/>
    <w:rsid w:val="00004201"/>
    <w:rsid w:val="000044FA"/>
    <w:rsid w:val="00006511"/>
    <w:rsid w:val="000066AF"/>
    <w:rsid w:val="000070DA"/>
    <w:rsid w:val="00007C21"/>
    <w:rsid w:val="00007C69"/>
    <w:rsid w:val="00012675"/>
    <w:rsid w:val="00012676"/>
    <w:rsid w:val="00012C05"/>
    <w:rsid w:val="00012D5F"/>
    <w:rsid w:val="00013BE7"/>
    <w:rsid w:val="00014137"/>
    <w:rsid w:val="00014CEA"/>
    <w:rsid w:val="000164FE"/>
    <w:rsid w:val="000174F2"/>
    <w:rsid w:val="00017FF0"/>
    <w:rsid w:val="0002024A"/>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9BC"/>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386C"/>
    <w:rsid w:val="0011416E"/>
    <w:rsid w:val="001160F4"/>
    <w:rsid w:val="00116991"/>
    <w:rsid w:val="00116CA1"/>
    <w:rsid w:val="00116F24"/>
    <w:rsid w:val="00120ADE"/>
    <w:rsid w:val="001215EB"/>
    <w:rsid w:val="00121DD0"/>
    <w:rsid w:val="001220FD"/>
    <w:rsid w:val="001230CD"/>
    <w:rsid w:val="001233C4"/>
    <w:rsid w:val="00123B69"/>
    <w:rsid w:val="00123E65"/>
    <w:rsid w:val="00124293"/>
    <w:rsid w:val="00124F8E"/>
    <w:rsid w:val="001255D7"/>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2BCC"/>
    <w:rsid w:val="001434EE"/>
    <w:rsid w:val="0014389F"/>
    <w:rsid w:val="00144FC3"/>
    <w:rsid w:val="00145D7A"/>
    <w:rsid w:val="001460A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C7E"/>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5DDB"/>
    <w:rsid w:val="001C6110"/>
    <w:rsid w:val="001C6526"/>
    <w:rsid w:val="001C68AB"/>
    <w:rsid w:val="001C704F"/>
    <w:rsid w:val="001C75E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382"/>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2A6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9A7"/>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3619"/>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9AE"/>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8B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F70"/>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120"/>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3A2"/>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DD9"/>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87DDC"/>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A7B"/>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00F"/>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6A1A"/>
    <w:rsid w:val="00697737"/>
    <w:rsid w:val="006A08C8"/>
    <w:rsid w:val="006A149E"/>
    <w:rsid w:val="006A223C"/>
    <w:rsid w:val="006A2831"/>
    <w:rsid w:val="006A2E0D"/>
    <w:rsid w:val="006A37A6"/>
    <w:rsid w:val="006A4008"/>
    <w:rsid w:val="006A4A0A"/>
    <w:rsid w:val="006A4A5F"/>
    <w:rsid w:val="006A4C31"/>
    <w:rsid w:val="006A5D93"/>
    <w:rsid w:val="006A6B74"/>
    <w:rsid w:val="006A6D2D"/>
    <w:rsid w:val="006A6F39"/>
    <w:rsid w:val="006A6FCD"/>
    <w:rsid w:val="006A7D1A"/>
    <w:rsid w:val="006A7F2A"/>
    <w:rsid w:val="006B0EE0"/>
    <w:rsid w:val="006B3090"/>
    <w:rsid w:val="006B3EBA"/>
    <w:rsid w:val="006B42BC"/>
    <w:rsid w:val="006B5FB6"/>
    <w:rsid w:val="006B6982"/>
    <w:rsid w:val="006B740A"/>
    <w:rsid w:val="006B7F63"/>
    <w:rsid w:val="006C0A3E"/>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6FD"/>
    <w:rsid w:val="00743AB0"/>
    <w:rsid w:val="00743E12"/>
    <w:rsid w:val="007453A9"/>
    <w:rsid w:val="00751881"/>
    <w:rsid w:val="007518C3"/>
    <w:rsid w:val="00751999"/>
    <w:rsid w:val="00752831"/>
    <w:rsid w:val="007536A4"/>
    <w:rsid w:val="007538E9"/>
    <w:rsid w:val="00753C77"/>
    <w:rsid w:val="00754B24"/>
    <w:rsid w:val="00756032"/>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527"/>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9A4"/>
    <w:rsid w:val="007D6F0F"/>
    <w:rsid w:val="007D7294"/>
    <w:rsid w:val="007D78A2"/>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17F1"/>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B83"/>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5F98"/>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2FB"/>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8C4"/>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4A34"/>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7CE"/>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865"/>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4359"/>
    <w:rsid w:val="00B5618D"/>
    <w:rsid w:val="00B5731D"/>
    <w:rsid w:val="00B5741A"/>
    <w:rsid w:val="00B62815"/>
    <w:rsid w:val="00B64914"/>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57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6548"/>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881"/>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6FEB"/>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1E8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3C92"/>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82C"/>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121"/>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44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48A8"/>
    <w:rsid w:val="00ED5166"/>
    <w:rsid w:val="00ED54D5"/>
    <w:rsid w:val="00ED62AA"/>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D68"/>
    <w:rsid w:val="00FB51B6"/>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1C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37D7F9F"/>
    <w:rsid w:val="05F20AA5"/>
    <w:rsid w:val="0C883577"/>
    <w:rsid w:val="2E7D7C88"/>
    <w:rsid w:val="384F47BA"/>
    <w:rsid w:val="4C5771C9"/>
    <w:rsid w:val="6349475C"/>
    <w:rsid w:val="639441F4"/>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971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annotation text" w:qFormat="1"/>
    <w:lsdException w:name="header" w:semiHidden="1"/>
    <w:lsdException w:name="caption" w:locked="1" w:uiPriority="35" w:unhideWhenUsed="1" w:qFormat="1"/>
    <w:lsdException w:name="footnote reference" w:uiPriority="99" w:unhideWhenUsed="1" w:qFormat="1"/>
    <w:lsdException w:name="annotation reference" w:qFormat="1"/>
    <w:lsdException w:name="line number" w:uiPriority="99" w:unhideWhenUsed="1"/>
    <w:lsdException w:name="page number" w:uiPriority="99" w:unhideWhenUsed="1"/>
    <w:lsdException w:name="endnote reference" w:uiPriority="99" w:unhideWhenUsed="1"/>
    <w:lsdException w:name="endnote text" w:uiPriority="99" w:unhideWhenUsed="1"/>
    <w:lsdException w:name="Title" w:locked="1" w:qFormat="1"/>
    <w:lsdException w:name="Default Paragraph Font" w:uiPriority="1" w:unhideWhenUsed="1"/>
    <w:lsdException w:name="Subtitle" w:locked="1" w:uiPriority="11" w:qFormat="1"/>
    <w:lsdException w:name="Salutation" w:uiPriority="99" w:unhideWhenUsed="1"/>
    <w:lsdException w:name="Hyperlink" w:uiPriority="99" w:unhideWhenUsed="1"/>
    <w:lsdException w:name="FollowedHyperlink" w:uiPriority="99" w:unhideWhenUsed="1"/>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64" w:lineRule="auto"/>
      <w:jc w:val="both"/>
    </w:pPr>
    <w:rPr>
      <w:rFonts w:ascii="Linux Libertine" w:eastAsiaTheme="minorHAnsi" w:hAnsi="Linux Libertine" w:cstheme="minorBidi"/>
      <w:sz w:val="18"/>
      <w:szCs w:val="22"/>
      <w:lang w:eastAsia="en-US"/>
    </w:rPr>
  </w:style>
  <w:style w:type="paragraph" w:styleId="1">
    <w:name w:val="heading 1"/>
    <w:basedOn w:val="a"/>
    <w:next w:val="a"/>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rPr>
      <w:sz w:val="20"/>
    </w:rPr>
  </w:style>
  <w:style w:type="paragraph" w:styleId="a7">
    <w:name w:val="caption"/>
    <w:basedOn w:val="a"/>
    <w:next w:val="a"/>
    <w:uiPriority w:val="35"/>
    <w:unhideWhenUsed/>
    <w:qFormat/>
    <w:locked/>
    <w:rPr>
      <w:b/>
      <w:bCs/>
      <w:color w:val="4F81BD" w:themeColor="accent1"/>
      <w:szCs w:val="18"/>
    </w:rPr>
  </w:style>
  <w:style w:type="paragraph" w:styleId="a8">
    <w:name w:val="Salutation"/>
    <w:basedOn w:val="a"/>
    <w:next w:val="a"/>
    <w:link w:val="a9"/>
    <w:uiPriority w:val="99"/>
    <w:unhideWhenUsed/>
  </w:style>
  <w:style w:type="paragraph" w:styleId="aa">
    <w:name w:val="endnote text"/>
    <w:basedOn w:val="a"/>
    <w:link w:val="ab"/>
    <w:uiPriority w:val="99"/>
    <w:unhideWhenUsed/>
    <w:rPr>
      <w:sz w:val="20"/>
      <w:szCs w:val="20"/>
    </w:rPr>
  </w:style>
  <w:style w:type="paragraph" w:styleId="ac">
    <w:name w:val="Balloon Text"/>
    <w:basedOn w:val="a"/>
    <w:link w:val="ad"/>
    <w:semiHidden/>
    <w:rPr>
      <w:rFonts w:ascii="Tahoma" w:hAnsi="Tahoma" w:cs="Tahoma"/>
      <w:sz w:val="16"/>
      <w:szCs w:val="16"/>
    </w:rPr>
  </w:style>
  <w:style w:type="paragraph" w:styleId="ae">
    <w:name w:val="footer"/>
    <w:basedOn w:val="a"/>
    <w:link w:val="af"/>
    <w:pPr>
      <w:tabs>
        <w:tab w:val="center" w:pos="4320"/>
        <w:tab w:val="right" w:pos="8640"/>
      </w:tabs>
    </w:pPr>
  </w:style>
  <w:style w:type="paragraph" w:styleId="af0">
    <w:name w:val="header"/>
    <w:basedOn w:val="a"/>
    <w:link w:val="af1"/>
    <w:semiHidden/>
    <w:pPr>
      <w:tabs>
        <w:tab w:val="center" w:pos="4320"/>
        <w:tab w:val="right" w:pos="8640"/>
      </w:tabs>
    </w:pPr>
  </w:style>
  <w:style w:type="paragraph" w:styleId="af2">
    <w:name w:val="Subtitle"/>
    <w:basedOn w:val="a"/>
    <w:next w:val="a"/>
    <w:link w:val="af3"/>
    <w:uiPriority w:val="11"/>
    <w:qFormat/>
    <w:locked/>
    <w:pPr>
      <w:spacing w:before="120" w:after="60"/>
      <w:jc w:val="center"/>
    </w:pPr>
    <w:rPr>
      <w:rFonts w:ascii="Linux Biolinum" w:eastAsiaTheme="majorEastAsia" w:hAnsi="Linux Biolinum" w:cstheme="majorBidi"/>
      <w:iCs/>
      <w:sz w:val="24"/>
      <w:szCs w:val="24"/>
    </w:rPr>
  </w:style>
  <w:style w:type="paragraph" w:styleId="af4">
    <w:name w:val="footnote text"/>
    <w:basedOn w:val="a"/>
    <w:link w:val="af5"/>
    <w:qFormat/>
    <w:pPr>
      <w:spacing w:line="240" w:lineRule="auto"/>
    </w:pPr>
    <w:rPr>
      <w:sz w:val="14"/>
    </w:rPr>
  </w:style>
  <w:style w:type="paragraph" w:styleId="af6">
    <w:name w:val="Normal (Web)"/>
    <w:basedOn w:val="a"/>
    <w:uiPriority w:val="99"/>
    <w:unhideWhenUsed/>
    <w:qFormat/>
    <w:pPr>
      <w:spacing w:before="100" w:beforeAutospacing="1" w:after="100" w:afterAutospacing="1"/>
    </w:pPr>
    <w:rPr>
      <w:rFonts w:eastAsia="Times New Roman"/>
    </w:rPr>
  </w:style>
  <w:style w:type="character" w:styleId="af7">
    <w:name w:val="Strong"/>
    <w:basedOn w:val="a0"/>
    <w:uiPriority w:val="22"/>
    <w:qFormat/>
    <w:locked/>
    <w:rPr>
      <w:b/>
      <w:bCs/>
    </w:rPr>
  </w:style>
  <w:style w:type="character" w:styleId="af8">
    <w:name w:val="endnote reference"/>
    <w:basedOn w:val="a0"/>
    <w:uiPriority w:val="99"/>
    <w:unhideWhenUsed/>
    <w:rPr>
      <w:vertAlign w:val="superscript"/>
    </w:rPr>
  </w:style>
  <w:style w:type="character" w:styleId="af9">
    <w:name w:val="page number"/>
    <w:basedOn w:val="a0"/>
    <w:uiPriority w:val="99"/>
    <w:unhideWhenUsed/>
    <w:rPr>
      <w:rFonts w:ascii="Linux Libertine" w:hAnsi="Linux Libertine"/>
      <w:sz w:val="14"/>
    </w:rPr>
  </w:style>
  <w:style w:type="character" w:styleId="afa">
    <w:name w:val="FollowedHyperlink"/>
    <w:basedOn w:val="a0"/>
    <w:uiPriority w:val="99"/>
    <w:unhideWhenUsed/>
    <w:rPr>
      <w:color w:val="800080" w:themeColor="followedHyperlink"/>
      <w:u w:val="single"/>
    </w:rPr>
  </w:style>
  <w:style w:type="character" w:styleId="afb">
    <w:name w:val="Emphasis"/>
    <w:uiPriority w:val="20"/>
    <w:qFormat/>
    <w:locked/>
    <w:rPr>
      <w:i/>
      <w:iCs/>
    </w:rPr>
  </w:style>
  <w:style w:type="character" w:styleId="afc">
    <w:name w:val="line number"/>
    <w:basedOn w:val="a0"/>
    <w:uiPriority w:val="99"/>
    <w:unhideWhenUsed/>
    <w:rPr>
      <w:sz w:val="16"/>
    </w:rPr>
  </w:style>
  <w:style w:type="character" w:styleId="afd">
    <w:name w:val="Hyperlink"/>
    <w:basedOn w:val="a0"/>
    <w:uiPriority w:val="99"/>
    <w:unhideWhenUsed/>
    <w:rPr>
      <w:color w:val="0000FF" w:themeColor="hyperlink"/>
      <w:u w:val="single"/>
    </w:rPr>
  </w:style>
  <w:style w:type="character" w:styleId="afe">
    <w:name w:val="annotation reference"/>
    <w:basedOn w:val="a0"/>
    <w:qFormat/>
    <w:rPr>
      <w:sz w:val="16"/>
      <w:szCs w:val="16"/>
    </w:rPr>
  </w:style>
  <w:style w:type="character" w:styleId="aff">
    <w:name w:val="footnote reference"/>
    <w:basedOn w:val="a0"/>
    <w:uiPriority w:val="99"/>
    <w:unhideWhenUsed/>
    <w:qFormat/>
    <w:rPr>
      <w:vertAlign w:val="superscript"/>
    </w:rPr>
  </w:style>
  <w:style w:type="table" w:styleId="aff0">
    <w:name w:val="Table Grid"/>
    <w:basedOn w:val="a1"/>
    <w:locked/>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批注框文本字符"/>
    <w:basedOn w:val="a0"/>
    <w:link w:val="ac"/>
    <w:semiHidden/>
    <w:locked/>
    <w:rPr>
      <w:rFonts w:ascii="Tahoma" w:eastAsiaTheme="minorHAnsi" w:hAnsi="Tahoma" w:cs="Tahoma"/>
      <w:sz w:val="16"/>
      <w:szCs w:val="16"/>
      <w:lang w:val="en-US" w:eastAsia="en-US"/>
    </w:rPr>
  </w:style>
  <w:style w:type="character" w:customStyle="1" w:styleId="af1">
    <w:name w:val="页眉字符"/>
    <w:basedOn w:val="a0"/>
    <w:link w:val="af0"/>
    <w:semiHidden/>
    <w:qFormat/>
    <w:locked/>
    <w:rPr>
      <w:rFonts w:ascii="Linux Libertine" w:eastAsiaTheme="minorHAnsi" w:hAnsi="Linux Libertine" w:cstheme="minorBidi"/>
      <w:sz w:val="18"/>
      <w:szCs w:val="22"/>
      <w:lang w:val="en-US" w:eastAsia="en-US"/>
    </w:rPr>
  </w:style>
  <w:style w:type="character" w:customStyle="1" w:styleId="af">
    <w:name w:val="页脚字符"/>
    <w:basedOn w:val="a0"/>
    <w:link w:val="ae"/>
    <w:locked/>
    <w:rPr>
      <w:rFonts w:ascii="Linux Libertine" w:eastAsiaTheme="minorHAnsi" w:hAnsi="Linux Libertine" w:cstheme="minorBidi"/>
      <w:sz w:val="18"/>
      <w:szCs w:val="22"/>
      <w:lang w:val="en-US" w:eastAsia="en-US"/>
    </w:rPr>
  </w:style>
  <w:style w:type="character" w:customStyle="1" w:styleId="ab">
    <w:name w:val="尾注文本字符"/>
    <w:basedOn w:val="a0"/>
    <w:link w:val="aa"/>
    <w:uiPriority w:val="99"/>
    <w:qFormat/>
    <w:locked/>
    <w:rPr>
      <w:rFonts w:ascii="Linux Libertine" w:eastAsiaTheme="minorHAnsi" w:hAnsi="Linux Libertine" w:cstheme="minorBidi"/>
      <w:lang w:val="en-US" w:eastAsia="en-US"/>
    </w:rPr>
  </w:style>
  <w:style w:type="character" w:customStyle="1" w:styleId="databold">
    <w:name w:val="data_bold"/>
  </w:style>
  <w:style w:type="character" w:customStyle="1" w:styleId="hps">
    <w:name w:val="hps"/>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pPr>
      <w:spacing w:after="160" w:line="259" w:lineRule="auto"/>
    </w:pPr>
    <w:rPr>
      <w:rFonts w:eastAsia="PMingLiU"/>
      <w:sz w:val="24"/>
      <w:szCs w:val="24"/>
      <w:lang w:val="it-IT" w:eastAsia="it-IT"/>
    </w:rPr>
  </w:style>
  <w:style w:type="character" w:customStyle="1" w:styleId="a6">
    <w:name w:val="批注文字字符"/>
    <w:basedOn w:val="a0"/>
    <w:link w:val="a4"/>
    <w:qFormat/>
    <w:rPr>
      <w:rFonts w:ascii="Linux Libertine" w:eastAsiaTheme="minorHAnsi" w:hAnsi="Linux Libertine" w:cstheme="minorBidi"/>
      <w:szCs w:val="22"/>
      <w:lang w:val="en-US" w:eastAsia="en-US"/>
    </w:rPr>
  </w:style>
  <w:style w:type="character" w:customStyle="1" w:styleId="a5">
    <w:name w:val="批注主题字符"/>
    <w:basedOn w:val="a6"/>
    <w:link w:val="a3"/>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0"/>
    <w:qFormat/>
  </w:style>
  <w:style w:type="paragraph" w:styleId="aff1">
    <w:name w:val="List Paragraph"/>
    <w:uiPriority w:val="34"/>
    <w:qFormat/>
    <w:pPr>
      <w:spacing w:before="120" w:after="160" w:line="264" w:lineRule="auto"/>
      <w:ind w:left="360"/>
      <w:contextualSpacing/>
      <w:jc w:val="both"/>
    </w:pPr>
    <w:rPr>
      <w:rFonts w:ascii="Linux Libertine" w:eastAsiaTheme="minorHAnsi" w:hAnsi="Linux Libertine" w:cs="Linux Libertine"/>
      <w:sz w:val="18"/>
      <w:szCs w:val="22"/>
      <w:lang w:eastAsia="en-US"/>
    </w:rPr>
  </w:style>
  <w:style w:type="character" w:customStyle="1" w:styleId="10">
    <w:name w:val="标题 1字符"/>
    <w:basedOn w:val="a0"/>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字符"/>
    <w:basedOn w:val="a0"/>
    <w:link w:val="2"/>
    <w:uiPriority w:val="9"/>
    <w:qFormat/>
    <w:rPr>
      <w:rFonts w:asciiTheme="majorHAnsi" w:eastAsiaTheme="majorEastAsia" w:hAnsiTheme="majorHAnsi" w:cstheme="majorBidi"/>
      <w:b/>
      <w:bCs/>
      <w:color w:val="0070C0"/>
      <w:sz w:val="26"/>
      <w:szCs w:val="26"/>
      <w:lang w:val="en-US" w:eastAsia="en-US"/>
    </w:rPr>
  </w:style>
  <w:style w:type="character" w:customStyle="1" w:styleId="30">
    <w:name w:val="标题 3字符"/>
    <w:basedOn w:val="a0"/>
    <w:link w:val="3"/>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标题 4字符"/>
    <w:basedOn w:val="a0"/>
    <w:link w:val="4"/>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标题 5字符"/>
    <w:basedOn w:val="a0"/>
    <w:link w:val="5"/>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字符"/>
    <w:basedOn w:val="a0"/>
    <w:link w:val="6"/>
    <w:qFormat/>
    <w:rPr>
      <w:rFonts w:ascii="Times New Roman" w:eastAsia="Times New Roman" w:hAnsi="Times New Roman" w:cstheme="minorBidi"/>
      <w:bCs/>
      <w:sz w:val="24"/>
      <w:szCs w:val="22"/>
      <w:lang w:val="en-GB" w:eastAsia="en-US" w:bidi="ar-DZ"/>
    </w:rPr>
  </w:style>
  <w:style w:type="character" w:customStyle="1" w:styleId="70">
    <w:name w:val="标题 7字符"/>
    <w:basedOn w:val="a0"/>
    <w:link w:val="7"/>
    <w:qFormat/>
    <w:rPr>
      <w:rFonts w:ascii="Times New Roman" w:eastAsia="Times New Roman" w:hAnsi="Times New Roman" w:cstheme="minorBidi"/>
      <w:b/>
      <w:sz w:val="24"/>
      <w:szCs w:val="24"/>
      <w:lang w:val="en-GB" w:eastAsia="en-US" w:bidi="ar-DZ"/>
    </w:rPr>
  </w:style>
  <w:style w:type="character" w:customStyle="1" w:styleId="80">
    <w:name w:val="标题 8字符"/>
    <w:basedOn w:val="a0"/>
    <w:link w:val="8"/>
    <w:qFormat/>
    <w:rPr>
      <w:rFonts w:ascii="Times New Roman" w:eastAsia="Times New Roman" w:hAnsi="Times New Roman" w:cstheme="minorBidi"/>
      <w:b/>
      <w:i/>
      <w:iCs/>
      <w:sz w:val="24"/>
      <w:szCs w:val="24"/>
      <w:lang w:val="en-GB" w:eastAsia="en-US" w:bidi="ar-DZ"/>
    </w:rPr>
  </w:style>
  <w:style w:type="character" w:customStyle="1" w:styleId="90">
    <w:name w:val="标题 9字符"/>
    <w:basedOn w:val="a0"/>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spacing w:after="160" w:line="259" w:lineRule="auto"/>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0"/>
    <w:uiPriority w:val="1"/>
    <w:qFormat/>
    <w:rPr>
      <w:color w:val="auto"/>
      <w:shd w:val="clear" w:color="auto" w:fill="auto"/>
    </w:rPr>
  </w:style>
  <w:style w:type="paragraph" w:customStyle="1" w:styleId="Head1">
    <w:name w:val="Head1"/>
    <w:qFormat/>
    <w:pPr>
      <w:spacing w:before="220" w:after="80" w:line="259" w:lineRule="auto"/>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line="259" w:lineRule="auto"/>
      <w:ind w:left="440" w:hanging="440"/>
    </w:pPr>
    <w:rPr>
      <w:rFonts w:ascii="Linux Libertine" w:eastAsia="Times New Roman" w:hAnsi="Linux Libertine" w:cs="Linux Libertine"/>
      <w:b/>
      <w:sz w:val="22"/>
      <w:lang w:eastAsia="en-US"/>
    </w:rPr>
  </w:style>
  <w:style w:type="paragraph" w:customStyle="1" w:styleId="Head3">
    <w:name w:val="Head3"/>
    <w:qFormat/>
    <w:pPr>
      <w:spacing w:before="120" w:after="40" w:line="259" w:lineRule="auto"/>
    </w:pPr>
    <w:rPr>
      <w:rFonts w:ascii="Linux Biolinum" w:eastAsia="Times New Roman" w:hAnsi="Linux Biolinum"/>
      <w:sz w:val="18"/>
      <w:lang w:eastAsia="en-US"/>
    </w:rPr>
  </w:style>
  <w:style w:type="paragraph" w:customStyle="1" w:styleId="Head4">
    <w:name w:val="Head4"/>
    <w:qFormat/>
    <w:pPr>
      <w:spacing w:after="140" w:line="259" w:lineRule="auto"/>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line="259" w:lineRule="auto"/>
    </w:pPr>
    <w:rPr>
      <w:rFonts w:ascii="Linux Biolinum" w:eastAsia="Times New Roman" w:hAnsi="Linux Biolinum"/>
      <w:sz w:val="22"/>
      <w:lang w:eastAsia="en-US"/>
    </w:rPr>
  </w:style>
  <w:style w:type="paragraph" w:customStyle="1" w:styleId="History">
    <w:name w:val="History"/>
    <w:basedOn w:val="a"/>
    <w:qFormat/>
    <w:pPr>
      <w:spacing w:before="120"/>
    </w:pPr>
    <w:rPr>
      <w:rFonts w:cs="Linux Libertine"/>
    </w:rPr>
  </w:style>
  <w:style w:type="paragraph" w:customStyle="1" w:styleId="Titledocument">
    <w:name w:val="Title_document"/>
    <w:qFormat/>
    <w:pPr>
      <w:spacing w:before="40" w:after="100" w:line="259" w:lineRule="auto"/>
      <w:jc w:val="center"/>
    </w:pPr>
    <w:rPr>
      <w:rFonts w:ascii="Linux Biolinum" w:eastAsia="Times New Roman" w:hAnsi="Linux Biolinum"/>
      <w:b/>
      <w:sz w:val="35"/>
      <w:lang w:eastAsia="en-US"/>
    </w:rPr>
  </w:style>
  <w:style w:type="paragraph" w:customStyle="1" w:styleId="programCodedisplay">
    <w:name w:val="programCode_display"/>
    <w:basedOn w:val="a"/>
    <w:qFormat/>
    <w:rPr>
      <w:rFonts w:ascii="Courier New" w:eastAsia="Arial Unicode MS" w:hAnsi="Courier New" w:cs="Times New Roman"/>
      <w:sz w:val="20"/>
      <w:szCs w:val="20"/>
    </w:rPr>
  </w:style>
  <w:style w:type="character" w:customStyle="1" w:styleId="Publisher">
    <w:name w:val="Publisher"/>
    <w:basedOn w:val="a0"/>
    <w:uiPriority w:val="1"/>
    <w:qFormat/>
    <w:rPr>
      <w:color w:val="auto"/>
      <w:shd w:val="clear" w:color="auto" w:fill="auto"/>
    </w:rPr>
  </w:style>
  <w:style w:type="paragraph" w:styleId="aff2">
    <w:name w:val="Quote"/>
    <w:basedOn w:val="a"/>
    <w:next w:val="a"/>
    <w:link w:val="aff3"/>
    <w:uiPriority w:val="29"/>
    <w:qFormat/>
    <w:pPr>
      <w:ind w:left="720"/>
    </w:pPr>
    <w:rPr>
      <w:iCs/>
      <w:color w:val="000000" w:themeColor="text1"/>
    </w:rPr>
  </w:style>
  <w:style w:type="character" w:customStyle="1" w:styleId="aff3">
    <w:name w:val="引用字符"/>
    <w:basedOn w:val="a0"/>
    <w:link w:val="aff2"/>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spacing w:after="160" w:line="259" w:lineRule="auto"/>
      <w:jc w:val="right"/>
    </w:pPr>
    <w:rPr>
      <w:rFonts w:ascii="Linux Libertine" w:eastAsia="Times New Roman" w:hAnsi="Linux Libertine"/>
      <w:sz w:val="18"/>
      <w:lang w:eastAsia="en-US"/>
    </w:rPr>
  </w:style>
  <w:style w:type="character" w:customStyle="1" w:styleId="URL">
    <w:name w:val="URL"/>
    <w:basedOn w:val="a0"/>
    <w:uiPriority w:val="1"/>
    <w:qFormat/>
    <w:rPr>
      <w:color w:val="auto"/>
      <w:shd w:val="clear" w:color="auto" w:fill="auto"/>
    </w:rPr>
  </w:style>
  <w:style w:type="paragraph" w:customStyle="1" w:styleId="VersoLRH">
    <w:name w:val="Verso_(LRH)"/>
    <w:qFormat/>
    <w:pPr>
      <w:spacing w:after="160" w:line="259" w:lineRule="auto"/>
    </w:pPr>
    <w:rPr>
      <w:rFonts w:ascii="Linux Libertine" w:eastAsia="Times New Roman" w:hAnsi="Linux Libertine"/>
      <w:i/>
      <w:sz w:val="14"/>
      <w:lang w:eastAsia="en-US"/>
    </w:rPr>
  </w:style>
  <w:style w:type="character" w:customStyle="1" w:styleId="Volume0">
    <w:name w:val="Volume"/>
    <w:basedOn w:val="a0"/>
    <w:uiPriority w:val="1"/>
    <w:qFormat/>
    <w:rPr>
      <w:color w:val="auto"/>
      <w:shd w:val="clear" w:color="auto" w:fill="auto"/>
    </w:rPr>
  </w:style>
  <w:style w:type="character" w:customStyle="1" w:styleId="Pages">
    <w:name w:val="Pages"/>
    <w:basedOn w:val="a0"/>
    <w:uiPriority w:val="1"/>
    <w:qFormat/>
    <w:rPr>
      <w:color w:val="auto"/>
      <w:shd w:val="clear" w:color="auto" w:fill="auto"/>
    </w:rPr>
  </w:style>
  <w:style w:type="character" w:customStyle="1" w:styleId="Degree">
    <w:name w:val="Degree"/>
    <w:basedOn w:val="a0"/>
    <w:uiPriority w:val="1"/>
    <w:qFormat/>
    <w:rPr>
      <w:color w:val="auto"/>
      <w:shd w:val="clear" w:color="auto" w:fill="auto"/>
    </w:rPr>
  </w:style>
  <w:style w:type="character" w:customStyle="1" w:styleId="Role">
    <w:name w:val="Role"/>
    <w:basedOn w:val="a0"/>
    <w:uiPriority w:val="1"/>
    <w:qFormat/>
    <w:rPr>
      <w:color w:val="92D050"/>
    </w:rPr>
  </w:style>
  <w:style w:type="paragraph" w:customStyle="1" w:styleId="AbsHead">
    <w:name w:val="AbsHead"/>
    <w:link w:val="AbsHeadChar"/>
    <w:qFormat/>
    <w:pPr>
      <w:spacing w:before="120" w:after="80" w:line="259" w:lineRule="auto"/>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Pr>
      <w:color w:val="FF0000"/>
    </w:rPr>
  </w:style>
  <w:style w:type="paragraph" w:customStyle="1" w:styleId="AckHead">
    <w:name w:val="AckHead"/>
    <w:link w:val="AckHeadChar"/>
    <w:qFormat/>
    <w:pPr>
      <w:spacing w:before="220" w:after="40" w:line="259" w:lineRule="auto"/>
    </w:pPr>
    <w:rPr>
      <w:rFonts w:ascii="Linux Libertine" w:eastAsiaTheme="minorHAnsi" w:hAnsi="Linux Libertine" w:cs="Linux Libertine"/>
      <w:b/>
      <w:sz w:val="22"/>
      <w:szCs w:val="22"/>
      <w:lang w:eastAsia="en-US"/>
    </w:rPr>
  </w:style>
  <w:style w:type="character" w:customStyle="1" w:styleId="AckHeadChar">
    <w:name w:val="AckHead Char"/>
    <w:basedOn w:val="a0"/>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after="160"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0"/>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line="259" w:lineRule="auto"/>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line="259" w:lineRule="auto"/>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line="259" w:lineRule="auto"/>
      <w:ind w:left="240"/>
    </w:pPr>
    <w:rPr>
      <w:rFonts w:ascii="Linux Biolinum" w:eastAsiaTheme="minorHAnsi" w:hAnsi="Linux Biolinum" w:cs="Linux Biolinum"/>
      <w:i/>
      <w:sz w:val="18"/>
      <w:szCs w:val="24"/>
      <w:lang w:eastAsia="en-US"/>
    </w:rPr>
  </w:style>
  <w:style w:type="character" w:customStyle="1" w:styleId="ArticleTitle">
    <w:name w:val="ArticleTitle"/>
    <w:basedOn w:val="a0"/>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0"/>
    <w:uiPriority w:val="1"/>
    <w:qFormat/>
    <w:rPr>
      <w:color w:val="8064A2" w:themeColor="accent4"/>
    </w:rPr>
  </w:style>
  <w:style w:type="paragraph" w:customStyle="1" w:styleId="Authors">
    <w:name w:val="Authors"/>
    <w:link w:val="AuthorsChar"/>
    <w:qFormat/>
    <w:pPr>
      <w:spacing w:before="280" w:after="160" w:line="259" w:lineRule="auto"/>
    </w:pPr>
    <w:rPr>
      <w:rFonts w:ascii="Linux Biolinum" w:eastAsiaTheme="minorHAnsi" w:hAnsi="Linux Biolinum" w:cs="Linux Biolinum"/>
      <w:sz w:val="24"/>
      <w:szCs w:val="22"/>
      <w:lang w:eastAsia="en-US"/>
    </w:rPr>
  </w:style>
  <w:style w:type="character" w:customStyle="1" w:styleId="AuthorsChar">
    <w:name w:val="Authors Char"/>
    <w:basedOn w:val="a0"/>
    <w:link w:val="Authors"/>
    <w:qFormat/>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
    <w:qFormat/>
    <w:rPr>
      <w:rFonts w:asciiTheme="majorHAnsi" w:hAnsiTheme="majorHAnsi" w:cs="Times New Roman"/>
      <w:sz w:val="24"/>
      <w:szCs w:val="24"/>
    </w:rPr>
  </w:style>
  <w:style w:type="character" w:customStyle="1" w:styleId="City">
    <w:name w:val="City"/>
    <w:basedOn w:val="a0"/>
    <w:uiPriority w:val="1"/>
    <w:qFormat/>
    <w:rPr>
      <w:color w:val="auto"/>
      <w:shd w:val="clear" w:color="auto" w:fill="auto"/>
    </w:rPr>
  </w:style>
  <w:style w:type="character" w:customStyle="1" w:styleId="Collab">
    <w:name w:val="Collab"/>
    <w:basedOn w:val="a0"/>
    <w:uiPriority w:val="1"/>
    <w:qFormat/>
    <w:rPr>
      <w:color w:val="auto"/>
      <w:shd w:val="clear" w:color="auto" w:fill="auto"/>
    </w:rPr>
  </w:style>
  <w:style w:type="character" w:customStyle="1" w:styleId="ConfDate">
    <w:name w:val="ConfDate"/>
    <w:basedOn w:val="a0"/>
    <w:uiPriority w:val="1"/>
    <w:qFormat/>
    <w:rPr>
      <w:rFonts w:ascii="Times New Roman" w:hAnsi="Times New Roman"/>
      <w:color w:val="FF0066"/>
      <w:sz w:val="20"/>
    </w:rPr>
  </w:style>
  <w:style w:type="character" w:customStyle="1" w:styleId="ConfLoc">
    <w:name w:val="ConfLoc"/>
    <w:basedOn w:val="a0"/>
    <w:uiPriority w:val="1"/>
    <w:qFormat/>
    <w:rPr>
      <w:color w:val="003300"/>
      <w:shd w:val="clear" w:color="auto" w:fill="9999FF"/>
    </w:rPr>
  </w:style>
  <w:style w:type="character" w:customStyle="1" w:styleId="ConfName">
    <w:name w:val="ConfName"/>
    <w:basedOn w:val="a0"/>
    <w:uiPriority w:val="1"/>
    <w:qFormat/>
    <w:rPr>
      <w:color w:val="15BDBD"/>
    </w:rPr>
  </w:style>
  <w:style w:type="paragraph" w:customStyle="1" w:styleId="Correspondence">
    <w:name w:val="Correspondence"/>
    <w:basedOn w:val="a"/>
    <w:link w:val="CorrespondenceChar"/>
    <w:qFormat/>
    <w:rPr>
      <w:color w:val="215868" w:themeColor="accent5" w:themeShade="80"/>
    </w:rPr>
  </w:style>
  <w:style w:type="character" w:customStyle="1" w:styleId="CorrespondenceChar">
    <w:name w:val="Correspondence Char"/>
    <w:basedOn w:val="a0"/>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Pr>
      <w:color w:val="auto"/>
      <w:shd w:val="clear" w:color="auto" w:fill="auto"/>
    </w:rPr>
  </w:style>
  <w:style w:type="paragraph" w:customStyle="1" w:styleId="DefItem">
    <w:name w:val="DefItem"/>
    <w:basedOn w:val="a"/>
    <w:qFormat/>
    <w:pPr>
      <w:spacing w:after="80"/>
      <w:ind w:left="720"/>
    </w:pPr>
    <w:rPr>
      <w:color w:val="632423" w:themeColor="accent2" w:themeShade="80"/>
    </w:rPr>
  </w:style>
  <w:style w:type="paragraph" w:customStyle="1" w:styleId="DisplayFormula">
    <w:name w:val="DisplayFormula"/>
    <w:link w:val="DisplayFormulaChar"/>
    <w:qFormat/>
    <w:pPr>
      <w:spacing w:before="100" w:after="100" w:line="259" w:lineRule="auto"/>
    </w:pPr>
    <w:rPr>
      <w:rFonts w:ascii="Linux Libertine" w:eastAsiaTheme="minorHAnsi" w:hAnsi="Linux Libertine" w:cstheme="minorBidi"/>
      <w:sz w:val="18"/>
      <w:szCs w:val="22"/>
      <w:lang w:eastAsia="en-US"/>
    </w:rPr>
  </w:style>
  <w:style w:type="character" w:customStyle="1" w:styleId="DisplayFormulaChar">
    <w:name w:val="DisplayFormula Char"/>
    <w:basedOn w:val="a0"/>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Pr>
      <w:color w:val="auto"/>
      <w:shd w:val="clear" w:color="auto" w:fill="auto"/>
    </w:rPr>
  </w:style>
  <w:style w:type="character" w:customStyle="1" w:styleId="Edition">
    <w:name w:val="Edition"/>
    <w:basedOn w:val="a0"/>
    <w:uiPriority w:val="1"/>
    <w:qFormat/>
    <w:rPr>
      <w:color w:val="auto"/>
      <w:shd w:val="clear" w:color="auto" w:fill="auto"/>
    </w:rPr>
  </w:style>
  <w:style w:type="character" w:customStyle="1" w:styleId="EdSurname">
    <w:name w:val="EdSurname"/>
    <w:basedOn w:val="a0"/>
    <w:uiPriority w:val="1"/>
    <w:qFormat/>
    <w:rPr>
      <w:color w:val="auto"/>
      <w:shd w:val="clear" w:color="auto" w:fill="auto"/>
    </w:rPr>
  </w:style>
  <w:style w:type="character" w:customStyle="1" w:styleId="Email">
    <w:name w:val="Email"/>
    <w:basedOn w:val="a0"/>
    <w:uiPriority w:val="1"/>
    <w:qFormat/>
    <w:rPr>
      <w:color w:val="0808B8"/>
    </w:rPr>
  </w:style>
  <w:style w:type="character" w:customStyle="1" w:styleId="Fax">
    <w:name w:val="Fax"/>
    <w:basedOn w:val="a0"/>
    <w:uiPriority w:val="1"/>
    <w:qFormat/>
    <w:rPr>
      <w:color w:val="C00000"/>
    </w:rPr>
  </w:style>
  <w:style w:type="paragraph" w:customStyle="1" w:styleId="FigNote">
    <w:name w:val="FigNote"/>
    <w:basedOn w:val="TableFootnote"/>
    <w:qFormat/>
  </w:style>
  <w:style w:type="paragraph" w:customStyle="1" w:styleId="TableFootnote">
    <w:name w:val="TableFootnote"/>
    <w:basedOn w:val="a"/>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line="259" w:lineRule="auto"/>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0"/>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Pr>
      <w:color w:val="auto"/>
      <w:shd w:val="clear" w:color="auto" w:fill="auto"/>
    </w:rPr>
  </w:style>
  <w:style w:type="character" w:customStyle="1" w:styleId="focus">
    <w:name w:val="focus"/>
    <w:basedOn w:val="a0"/>
    <w:qFormat/>
  </w:style>
  <w:style w:type="character" w:customStyle="1" w:styleId="FundAgency">
    <w:name w:val="FundAgency"/>
    <w:basedOn w:val="a0"/>
    <w:uiPriority w:val="1"/>
    <w:qFormat/>
    <w:rPr>
      <w:color w:val="666699"/>
    </w:rPr>
  </w:style>
  <w:style w:type="character" w:customStyle="1" w:styleId="FundNumber">
    <w:name w:val="FundNumber"/>
    <w:basedOn w:val="a0"/>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0"/>
    <w:uiPriority w:val="1"/>
    <w:qFormat/>
    <w:rPr>
      <w:color w:val="auto"/>
      <w:shd w:val="clear" w:color="auto" w:fill="auto"/>
    </w:rPr>
  </w:style>
  <w:style w:type="character" w:customStyle="1" w:styleId="JournalTitle">
    <w:name w:val="JournalTitle"/>
    <w:basedOn w:val="a0"/>
    <w:uiPriority w:val="1"/>
    <w:qFormat/>
    <w:rPr>
      <w:color w:val="auto"/>
      <w:shd w:val="clear" w:color="auto" w:fill="auto"/>
    </w:rPr>
  </w:style>
  <w:style w:type="paragraph" w:customStyle="1" w:styleId="KeyWordHead">
    <w:name w:val="KeyWordHead"/>
    <w:qFormat/>
    <w:pPr>
      <w:spacing w:before="200" w:after="20" w:line="259" w:lineRule="auto"/>
    </w:pPr>
    <w:rPr>
      <w:rFonts w:ascii="Linux Libertine" w:eastAsiaTheme="minorHAnsi" w:hAnsi="Linux Libertine" w:cs="Linux Libertine"/>
      <w:b/>
      <w:sz w:val="22"/>
      <w:szCs w:val="22"/>
      <w:lang w:eastAsia="en-US"/>
    </w:rPr>
  </w:style>
  <w:style w:type="paragraph" w:customStyle="1" w:styleId="KeyWords">
    <w:name w:val="KeyWords"/>
    <w:basedOn w:val="a"/>
    <w:qFormat/>
    <w:pPr>
      <w:spacing w:before="60" w:after="60"/>
    </w:pPr>
  </w:style>
  <w:style w:type="character" w:customStyle="1" w:styleId="Label">
    <w:name w:val="Label"/>
    <w:basedOn w:val="a0"/>
    <w:uiPriority w:val="1"/>
    <w:qFormat/>
    <w:rPr>
      <w:rFonts w:ascii="Linux Biolinum" w:hAnsi="Linux Biolinum"/>
      <w:b/>
      <w:color w:val="auto"/>
      <w:sz w:val="18"/>
    </w:rPr>
  </w:style>
  <w:style w:type="character" w:customStyle="1" w:styleId="MiscDate">
    <w:name w:val="MiscDate"/>
    <w:basedOn w:val="a0"/>
    <w:uiPriority w:val="1"/>
    <w:qFormat/>
    <w:rPr>
      <w:color w:val="7030A0"/>
    </w:rPr>
  </w:style>
  <w:style w:type="character" w:customStyle="1" w:styleId="name-alternative">
    <w:name w:val="name-alternative"/>
    <w:basedOn w:val="a0"/>
    <w:uiPriority w:val="1"/>
    <w:qFormat/>
    <w:rPr>
      <w:color w:val="0D0D0D" w:themeColor="text1" w:themeTint="F2"/>
    </w:rPr>
  </w:style>
  <w:style w:type="paragraph" w:customStyle="1" w:styleId="NomenclatureHead">
    <w:name w:val="NomenclatureHead"/>
    <w:basedOn w:val="a"/>
    <w:qFormat/>
    <w:rPr>
      <w:rFonts w:asciiTheme="majorHAnsi" w:hAnsiTheme="majorHAnsi"/>
      <w:color w:val="943634" w:themeColor="accent2" w:themeShade="BF"/>
      <w:sz w:val="28"/>
    </w:rPr>
  </w:style>
  <w:style w:type="character" w:customStyle="1" w:styleId="OrgDiv">
    <w:name w:val="OrgDiv"/>
    <w:basedOn w:val="a0"/>
    <w:uiPriority w:val="1"/>
    <w:qFormat/>
    <w:rPr>
      <w:color w:val="548DD4" w:themeColor="text2" w:themeTint="99"/>
    </w:rPr>
  </w:style>
  <w:style w:type="character" w:customStyle="1" w:styleId="OrgName">
    <w:name w:val="OrgName"/>
    <w:basedOn w:val="a0"/>
    <w:uiPriority w:val="1"/>
    <w:qFormat/>
    <w:rPr>
      <w:color w:val="17365D" w:themeColor="text2" w:themeShade="BF"/>
    </w:rPr>
  </w:style>
  <w:style w:type="paragraph" w:customStyle="1" w:styleId="Para">
    <w:name w:val="Para"/>
    <w:qFormat/>
    <w:pPr>
      <w:spacing w:after="160"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0"/>
    <w:uiPriority w:val="1"/>
    <w:qFormat/>
    <w:rPr>
      <w:color w:val="0000FF"/>
    </w:rPr>
  </w:style>
  <w:style w:type="character" w:customStyle="1" w:styleId="Phone">
    <w:name w:val="Phone"/>
    <w:basedOn w:val="a0"/>
    <w:uiPriority w:val="1"/>
    <w:qFormat/>
    <w:rPr>
      <w:color w:val="A0502C"/>
    </w:rPr>
  </w:style>
  <w:style w:type="character" w:customStyle="1" w:styleId="PinCode">
    <w:name w:val="PinCode"/>
    <w:basedOn w:val="a0"/>
    <w:uiPriority w:val="1"/>
    <w:qFormat/>
    <w:rPr>
      <w:color w:val="808000"/>
    </w:rPr>
  </w:style>
  <w:style w:type="character" w:styleId="aff4">
    <w:name w:val="Placeholder Text"/>
    <w:basedOn w:val="a0"/>
    <w:uiPriority w:val="99"/>
    <w:semiHidden/>
    <w:qFormat/>
    <w:rPr>
      <w:color w:val="808080"/>
    </w:rPr>
  </w:style>
  <w:style w:type="paragraph" w:customStyle="1" w:styleId="Poem">
    <w:name w:val="Poem"/>
    <w:basedOn w:val="a"/>
    <w:qFormat/>
    <w:pPr>
      <w:ind w:left="1440"/>
    </w:pPr>
    <w:rPr>
      <w:color w:val="4F6228" w:themeColor="accent3" w:themeShade="80"/>
    </w:rPr>
  </w:style>
  <w:style w:type="paragraph" w:customStyle="1" w:styleId="PoemSource">
    <w:name w:val="PoemSource"/>
    <w:basedOn w:val="a"/>
    <w:qFormat/>
    <w:pPr>
      <w:jc w:val="right"/>
    </w:pPr>
    <w:rPr>
      <w:color w:val="4F6228" w:themeColor="accent3" w:themeShade="80"/>
    </w:rPr>
  </w:style>
  <w:style w:type="character" w:customStyle="1" w:styleId="Prefix">
    <w:name w:val="Prefix"/>
    <w:basedOn w:val="a0"/>
    <w:uiPriority w:val="1"/>
    <w:qFormat/>
    <w:rPr>
      <w:color w:val="auto"/>
      <w:shd w:val="clear" w:color="auto" w:fill="auto"/>
    </w:rPr>
  </w:style>
  <w:style w:type="paragraph" w:customStyle="1" w:styleId="Source0">
    <w:name w:val="Source"/>
    <w:basedOn w:val="a"/>
    <w:qFormat/>
    <w:pPr>
      <w:ind w:left="720"/>
      <w:jc w:val="right"/>
    </w:pPr>
  </w:style>
  <w:style w:type="character" w:customStyle="1" w:styleId="ReceivedDate">
    <w:name w:val="ReceivedDate"/>
    <w:basedOn w:val="a0"/>
    <w:uiPriority w:val="1"/>
    <w:qFormat/>
    <w:rPr>
      <w:color w:val="00B050"/>
    </w:rPr>
  </w:style>
  <w:style w:type="paragraph" w:customStyle="1" w:styleId="ReferenceHead">
    <w:name w:val="ReferenceHead"/>
    <w:qFormat/>
    <w:pPr>
      <w:spacing w:before="200" w:after="40" w:line="259" w:lineRule="auto"/>
    </w:pPr>
    <w:rPr>
      <w:rFonts w:ascii="Linux Libertine" w:eastAsiaTheme="minorHAnsi" w:hAnsi="Linux Libertine" w:cs="Linux Libertine"/>
      <w:b/>
      <w:sz w:val="22"/>
      <w:szCs w:val="22"/>
      <w:lang w:eastAsia="en-US"/>
    </w:rPr>
  </w:style>
  <w:style w:type="character" w:customStyle="1" w:styleId="RefMisc">
    <w:name w:val="RefMisc"/>
    <w:basedOn w:val="a0"/>
    <w:uiPriority w:val="1"/>
    <w:qFormat/>
    <w:rPr>
      <w:color w:val="auto"/>
      <w:shd w:val="clear" w:color="auto" w:fill="auto"/>
    </w:rPr>
  </w:style>
  <w:style w:type="character" w:customStyle="1" w:styleId="RevisedDate">
    <w:name w:val="RevisedDate"/>
    <w:basedOn w:val="a0"/>
    <w:uiPriority w:val="1"/>
    <w:qFormat/>
    <w:rPr>
      <w:color w:val="0070C0"/>
    </w:rPr>
  </w:style>
  <w:style w:type="paragraph" w:customStyle="1" w:styleId="SignatureAff">
    <w:name w:val="SignatureAff"/>
    <w:basedOn w:val="a"/>
    <w:qFormat/>
    <w:pPr>
      <w:jc w:val="right"/>
    </w:pPr>
  </w:style>
  <w:style w:type="paragraph" w:customStyle="1" w:styleId="SignatureBlock">
    <w:name w:val="SignatureBlock"/>
    <w:basedOn w:val="a"/>
    <w:qFormat/>
    <w:pPr>
      <w:jc w:val="right"/>
    </w:pPr>
    <w:rPr>
      <w:bdr w:val="dotted" w:sz="4" w:space="0" w:color="auto"/>
    </w:rPr>
  </w:style>
  <w:style w:type="character" w:customStyle="1" w:styleId="State">
    <w:name w:val="State"/>
    <w:basedOn w:val="a0"/>
    <w:uiPriority w:val="1"/>
    <w:qFormat/>
    <w:rPr>
      <w:color w:val="A70B38"/>
    </w:rPr>
  </w:style>
  <w:style w:type="paragraph" w:customStyle="1" w:styleId="StatementItalic">
    <w:name w:val="StatementItalic"/>
    <w:basedOn w:val="a"/>
    <w:qFormat/>
    <w:pPr>
      <w:ind w:left="720"/>
    </w:pPr>
    <w:rPr>
      <w:i/>
      <w:sz w:val="20"/>
    </w:rPr>
  </w:style>
  <w:style w:type="paragraph" w:customStyle="1" w:styleId="Statements">
    <w:name w:val="Statements"/>
    <w:basedOn w:val="a"/>
    <w:qFormat/>
    <w:pPr>
      <w:ind w:firstLine="240"/>
    </w:pPr>
  </w:style>
  <w:style w:type="character" w:customStyle="1" w:styleId="Street">
    <w:name w:val="Street"/>
    <w:basedOn w:val="a0"/>
    <w:uiPriority w:val="1"/>
    <w:qFormat/>
    <w:rPr>
      <w:color w:val="auto"/>
      <w:shd w:val="clear" w:color="auto" w:fill="auto"/>
    </w:rPr>
  </w:style>
  <w:style w:type="character" w:customStyle="1" w:styleId="Suffix">
    <w:name w:val="Suffix"/>
    <w:basedOn w:val="a0"/>
    <w:uiPriority w:val="1"/>
    <w:qFormat/>
    <w:rPr>
      <w:color w:val="auto"/>
      <w:shd w:val="clear" w:color="auto" w:fill="auto"/>
    </w:rPr>
  </w:style>
  <w:style w:type="character" w:customStyle="1" w:styleId="Surname">
    <w:name w:val="Surname"/>
    <w:basedOn w:val="a0"/>
    <w:uiPriority w:val="1"/>
    <w:qFormat/>
    <w:rPr>
      <w:color w:val="auto"/>
      <w:shd w:val="clear" w:color="auto" w:fill="auto"/>
    </w:rPr>
  </w:style>
  <w:style w:type="paragraph" w:customStyle="1" w:styleId="TableCaption">
    <w:name w:val="TableCaption"/>
    <w:link w:val="TableCaptionChar"/>
    <w:qFormat/>
    <w:pPr>
      <w:spacing w:before="360" w:after="280" w:line="259" w:lineRule="auto"/>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0"/>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0"/>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0"/>
    <w:uiPriority w:val="1"/>
    <w:qFormat/>
    <w:rPr>
      <w:color w:val="E36C0A" w:themeColor="accent6" w:themeShade="BF"/>
    </w:rPr>
  </w:style>
  <w:style w:type="character" w:customStyle="1" w:styleId="Year">
    <w:name w:val="Year"/>
    <w:basedOn w:val="a0"/>
    <w:uiPriority w:val="1"/>
    <w:qFormat/>
    <w:rPr>
      <w:color w:val="auto"/>
      <w:shd w:val="clear" w:color="auto" w:fill="auto"/>
    </w:rPr>
  </w:style>
  <w:style w:type="paragraph" w:customStyle="1" w:styleId="DisplayFormulaUnnum">
    <w:name w:val="DisplayFormulaUnnum"/>
    <w:basedOn w:val="a"/>
    <w:link w:val="DisplayFormulaUnnumChar"/>
    <w:qFormat/>
  </w:style>
  <w:style w:type="character" w:customStyle="1" w:styleId="DateChar">
    <w:name w:val="Date Char"/>
    <w:basedOn w:val="a0"/>
    <w:uiPriority w:val="99"/>
    <w:semiHidden/>
    <w:qFormat/>
  </w:style>
  <w:style w:type="character" w:customStyle="1" w:styleId="SubtitleChar">
    <w:name w:val="Subtitle Char"/>
    <w:basedOn w:val="a0"/>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qFormat/>
  </w:style>
  <w:style w:type="character" w:customStyle="1" w:styleId="FigureUnnumChar">
    <w:name w:val="FigureUnnum Char"/>
    <w:basedOn w:val="a0"/>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qFormat/>
  </w:style>
  <w:style w:type="character" w:customStyle="1" w:styleId="PresentAddressChar">
    <w:name w:val="PresentAddress Char"/>
    <w:basedOn w:val="a0"/>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0"/>
    <w:link w:val="ParaContinue"/>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0"/>
    <w:link w:val="AuthorBio"/>
    <w:qFormat/>
    <w:rPr>
      <w:rFonts w:asciiTheme="minorHAnsi" w:eastAsiaTheme="minorHAnsi" w:hAnsiTheme="minorHAnsi" w:cstheme="minorBidi"/>
      <w:sz w:val="22"/>
      <w:szCs w:val="22"/>
      <w:lang w:val="en-US" w:eastAsia="en-US"/>
    </w:rPr>
  </w:style>
  <w:style w:type="paragraph" w:customStyle="1" w:styleId="DocHead">
    <w:name w:val="DocHead"/>
    <w:basedOn w:val="a"/>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0"/>
    <w:uiPriority w:val="1"/>
    <w:qFormat/>
    <w:rPr>
      <w:color w:val="auto"/>
      <w:shd w:val="clear" w:color="auto" w:fill="auto"/>
    </w:rPr>
  </w:style>
  <w:style w:type="character" w:customStyle="1" w:styleId="Report">
    <w:name w:val="Report"/>
    <w:basedOn w:val="a0"/>
    <w:uiPriority w:val="1"/>
    <w:qFormat/>
    <w:rPr>
      <w:shd w:val="clear" w:color="auto" w:fill="auto"/>
    </w:rPr>
  </w:style>
  <w:style w:type="character" w:customStyle="1" w:styleId="Thesis">
    <w:name w:val="Thesis"/>
    <w:basedOn w:val="a0"/>
    <w:uiPriority w:val="1"/>
    <w:qFormat/>
    <w:rPr>
      <w:color w:val="auto"/>
      <w:shd w:val="clear" w:color="auto" w:fill="auto"/>
    </w:rPr>
  </w:style>
  <w:style w:type="character" w:customStyle="1" w:styleId="Issn">
    <w:name w:val="Issn"/>
    <w:basedOn w:val="a0"/>
    <w:uiPriority w:val="1"/>
    <w:qFormat/>
    <w:rPr>
      <w:shd w:val="clear" w:color="auto" w:fill="auto"/>
    </w:rPr>
  </w:style>
  <w:style w:type="character" w:customStyle="1" w:styleId="Isbn">
    <w:name w:val="Isbn"/>
    <w:basedOn w:val="a0"/>
    <w:uiPriority w:val="1"/>
    <w:qFormat/>
    <w:rPr>
      <w:shd w:val="clear" w:color="auto" w:fill="auto"/>
    </w:rPr>
  </w:style>
  <w:style w:type="character" w:customStyle="1" w:styleId="Coden">
    <w:name w:val="Coden"/>
    <w:basedOn w:val="a0"/>
    <w:uiPriority w:val="1"/>
    <w:qFormat/>
    <w:rPr>
      <w:color w:val="auto"/>
      <w:shd w:val="clear" w:color="auto" w:fill="auto"/>
    </w:rPr>
  </w:style>
  <w:style w:type="character" w:customStyle="1" w:styleId="Patent">
    <w:name w:val="Patent"/>
    <w:basedOn w:val="a0"/>
    <w:uiPriority w:val="1"/>
    <w:qFormat/>
    <w:rPr>
      <w:color w:val="auto"/>
      <w:shd w:val="clear" w:color="auto" w:fill="auto"/>
    </w:rPr>
  </w:style>
  <w:style w:type="character" w:customStyle="1" w:styleId="MiddleName">
    <w:name w:val="MiddleName"/>
    <w:basedOn w:val="a0"/>
    <w:uiPriority w:val="1"/>
    <w:qFormat/>
    <w:rPr>
      <w:color w:val="auto"/>
      <w:shd w:val="clear" w:color="auto" w:fill="auto"/>
    </w:rPr>
  </w:style>
  <w:style w:type="character" w:customStyle="1" w:styleId="Query">
    <w:name w:val="Query"/>
    <w:basedOn w:val="a0"/>
    <w:uiPriority w:val="1"/>
    <w:qFormat/>
    <w:rPr>
      <w:shd w:val="clear" w:color="auto" w:fill="FFFF0F"/>
    </w:rPr>
  </w:style>
  <w:style w:type="character" w:customStyle="1" w:styleId="EdMiddleName">
    <w:name w:val="EdMiddleName"/>
    <w:basedOn w:val="a0"/>
    <w:uiPriority w:val="1"/>
    <w:qFormat/>
    <w:rPr>
      <w:shd w:val="clear" w:color="auto" w:fill="auto"/>
    </w:rPr>
  </w:style>
  <w:style w:type="paragraph" w:customStyle="1" w:styleId="UnnumFigure">
    <w:name w:val="UnnumFigure"/>
    <w:basedOn w:val="a"/>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style>
  <w:style w:type="paragraph" w:customStyle="1" w:styleId="Bibentry">
    <w:name w:val="Bib_entry"/>
    <w:qFormat/>
    <w:pPr>
      <w:spacing w:after="160" w:line="259" w:lineRule="auto"/>
    </w:pPr>
    <w:rPr>
      <w:rFonts w:ascii="Linux Libertine" w:eastAsiaTheme="minorHAnsi" w:hAnsi="Linux Libertine" w:cs="Linux Libertine"/>
      <w:sz w:val="14"/>
      <w:szCs w:val="22"/>
      <w:lang w:eastAsia="en-US"/>
    </w:rPr>
  </w:style>
  <w:style w:type="paragraph" w:customStyle="1" w:styleId="ListStart">
    <w:name w:val="ListStart"/>
    <w:basedOn w:val="a"/>
    <w:qFormat/>
  </w:style>
  <w:style w:type="paragraph" w:customStyle="1" w:styleId="ListEnd">
    <w:name w:val="ListEnd"/>
    <w:basedOn w:val="a"/>
    <w:qFormat/>
  </w:style>
  <w:style w:type="paragraph" w:customStyle="1" w:styleId="AbbreviationHead">
    <w:name w:val="AbbreviationHead"/>
    <w:basedOn w:val="NomenclatureHead"/>
    <w:qFormat/>
  </w:style>
  <w:style w:type="paragraph" w:customStyle="1" w:styleId="GraphAbstract">
    <w:name w:val="GraphAbstract"/>
    <w:basedOn w:val="a"/>
    <w:qFormat/>
  </w:style>
  <w:style w:type="paragraph" w:customStyle="1" w:styleId="Epigraph">
    <w:name w:val="Epigraph"/>
    <w:basedOn w:val="a"/>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0"/>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0"/>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2"/>
    <w:qFormat/>
  </w:style>
  <w:style w:type="paragraph" w:customStyle="1" w:styleId="SelfCitation">
    <w:name w:val="SelfCitation"/>
    <w:basedOn w:val="Para"/>
    <w:qFormat/>
  </w:style>
  <w:style w:type="character" w:customStyle="1" w:styleId="af3">
    <w:name w:val="副标题字符"/>
    <w:basedOn w:val="a0"/>
    <w:link w:val="af2"/>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val="0"/>
      <w:color w:val="auto"/>
      <w:sz w:val="18"/>
    </w:rPr>
  </w:style>
  <w:style w:type="character" w:customStyle="1" w:styleId="Isource">
    <w:name w:val="Isource"/>
    <w:basedOn w:val="ListTitle"/>
    <w:uiPriority w:val="1"/>
    <w:qFormat/>
    <w:rPr>
      <w:rFonts w:ascii="Linux Biolinum" w:hAnsi="Linux Biolinum"/>
      <w:b w:val="0"/>
      <w:color w:val="C0504D" w:themeColor="accent2"/>
      <w:sz w:val="18"/>
    </w:rPr>
  </w:style>
  <w:style w:type="paragraph" w:customStyle="1" w:styleId="FigSource">
    <w:name w:val="FigSource"/>
    <w:basedOn w:val="a"/>
    <w:qFormat/>
  </w:style>
  <w:style w:type="paragraph" w:customStyle="1" w:styleId="Copyright">
    <w:name w:val="Copyright"/>
    <w:basedOn w:val="a"/>
    <w:qFormat/>
  </w:style>
  <w:style w:type="paragraph" w:customStyle="1" w:styleId="InlineSupp">
    <w:name w:val="InlineSupp"/>
    <w:basedOn w:val="a"/>
    <w:qFormat/>
  </w:style>
  <w:style w:type="paragraph" w:customStyle="1" w:styleId="SidebarQuote">
    <w:name w:val="SidebarQuote"/>
    <w:basedOn w:val="a"/>
    <w:qFormat/>
  </w:style>
  <w:style w:type="character" w:customStyle="1" w:styleId="AltName">
    <w:name w:val="AltName"/>
    <w:basedOn w:val="a0"/>
    <w:uiPriority w:val="1"/>
    <w:qFormat/>
    <w:rPr>
      <w:color w:val="403152" w:themeColor="accent4" w:themeShade="80"/>
    </w:rPr>
  </w:style>
  <w:style w:type="paragraph" w:customStyle="1" w:styleId="StereoChemComp">
    <w:name w:val="StereoChemComp"/>
    <w:basedOn w:val="a"/>
    <w:qFormat/>
  </w:style>
  <w:style w:type="paragraph" w:customStyle="1" w:styleId="StereoChemForm">
    <w:name w:val="StereoChemForm"/>
    <w:basedOn w:val="a"/>
    <w:qFormat/>
  </w:style>
  <w:style w:type="paragraph" w:customStyle="1" w:styleId="StereoChemInfo">
    <w:name w:val="StereoChemInfo"/>
    <w:basedOn w:val="a"/>
    <w:qFormat/>
  </w:style>
  <w:style w:type="paragraph" w:customStyle="1" w:styleId="MTDisplayEquation">
    <w:name w:val="MTDisplayEquation"/>
    <w:basedOn w:val="a"/>
    <w:next w:val="a"/>
    <w:link w:val="MTDisplayEquationChar"/>
    <w:qFormat/>
    <w:pPr>
      <w:tabs>
        <w:tab w:val="center" w:pos="4820"/>
        <w:tab w:val="right" w:pos="9640"/>
      </w:tabs>
      <w:spacing w:line="480" w:lineRule="auto"/>
    </w:pPr>
  </w:style>
  <w:style w:type="character" w:customStyle="1" w:styleId="MTDisplayEquationChar">
    <w:name w:val="MTDisplayEquation Char"/>
    <w:basedOn w:val="a0"/>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0"/>
    <w:qFormat/>
    <w:rPr>
      <w:sz w:val="28"/>
      <w:szCs w:val="28"/>
    </w:rPr>
  </w:style>
  <w:style w:type="character" w:customStyle="1" w:styleId="af5">
    <w:name w:val="脚注文本字符"/>
    <w:basedOn w:val="a0"/>
    <w:link w:val="af4"/>
    <w:rPr>
      <w:rFonts w:ascii="Linux Libertine" w:eastAsiaTheme="minorHAnsi" w:hAnsi="Linux Libertine" w:cstheme="minorBidi"/>
      <w:sz w:val="14"/>
      <w:szCs w:val="22"/>
      <w:lang w:val="en-US" w:eastAsia="en-US"/>
    </w:rPr>
  </w:style>
  <w:style w:type="paragraph" w:customStyle="1" w:styleId="SIGPLANBasic">
    <w:name w:val="SIGPLAN Basic"/>
    <w:qFormat/>
    <w:pPr>
      <w:spacing w:after="160" w:line="200" w:lineRule="exact"/>
    </w:pPr>
    <w:rPr>
      <w:rFonts w:eastAsia="Times New Roman"/>
      <w:sz w:val="18"/>
      <w:lang w:eastAsia="en-US"/>
    </w:rPr>
  </w:style>
  <w:style w:type="paragraph" w:customStyle="1" w:styleId="SIGPLANSectionheading">
    <w:name w:val="SIGPLAN Section heading"/>
    <w:basedOn w:val="SIGPLANBasic"/>
    <w:next w:val="SIGPLANParagraph1"/>
    <w:qFormat/>
    <w:pPr>
      <w:keepNext/>
      <w:numPr>
        <w:numId w:val="2"/>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3"/>
      </w:numPr>
    </w:pPr>
  </w:style>
  <w:style w:type="paragraph" w:customStyle="1" w:styleId="SIGPLANAbstractheading">
    <w:name w:val="SIGPLAN Abstract heading"/>
    <w:basedOn w:val="SIGPLANAcknowledgmentsheading"/>
    <w:next w:val="SIGPLANParagraph1"/>
    <w:qFormat/>
    <w:pPr>
      <w:numPr>
        <w:numId w:val="4"/>
      </w:numPr>
      <w:spacing w:before="0" w:line="240" w:lineRule="exact"/>
    </w:pPr>
  </w:style>
  <w:style w:type="paragraph" w:customStyle="1" w:styleId="SIGPLANAppendixheading">
    <w:name w:val="SIGPLAN Appendix heading"/>
    <w:basedOn w:val="SIGPLANSectionheading"/>
    <w:next w:val="SIGPLANParagraph1"/>
    <w:qFormat/>
    <w:pPr>
      <w:numPr>
        <w:numId w:val="5"/>
      </w:numPr>
    </w:pPr>
  </w:style>
  <w:style w:type="paragraph" w:customStyle="1" w:styleId="SIGPLANAuthorname">
    <w:name w:val="SIGPLAN Author name"/>
    <w:basedOn w:val="a"/>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0"/>
    <w:rPr>
      <w:rFonts w:ascii="Lucida Console" w:hAnsi="Lucida Console"/>
      <w:sz w:val="16"/>
    </w:rPr>
  </w:style>
  <w:style w:type="character" w:customStyle="1" w:styleId="SIGPLANComputer">
    <w:name w:val="SIGPLAN Computer"/>
    <w:basedOn w:val="a0"/>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0"/>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6"/>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lgorithm">
    <w:name w:val="Algorithm"/>
    <w:basedOn w:val="a"/>
    <w:qFormat/>
    <w:pPr>
      <w:spacing w:line="240" w:lineRule="auto"/>
    </w:pPr>
  </w:style>
  <w:style w:type="paragraph" w:customStyle="1" w:styleId="Annotation">
    <w:name w:val="Annotation"/>
    <w:basedOn w:val="a"/>
    <w:qFormat/>
    <w:rPr>
      <w:sz w:val="20"/>
    </w:rPr>
  </w:style>
  <w:style w:type="paragraph" w:customStyle="1" w:styleId="Answer">
    <w:name w:val="Answer"/>
    <w:qFormat/>
    <w:pPr>
      <w:tabs>
        <w:tab w:val="left" w:pos="720"/>
      </w:tabs>
      <w:spacing w:after="160" w:line="560" w:lineRule="exact"/>
      <w:ind w:left="720" w:hanging="720"/>
      <w:contextualSpacing/>
    </w:pPr>
    <w:rPr>
      <w:rFonts w:ascii="Cambria Math" w:eastAsia="Times New Roman" w:hAnsi="Cambria Math"/>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eastAsiaTheme="minorHAnsi" w:cstheme="minorBidi"/>
      <w:sz w:val="28"/>
      <w:szCs w:val="22"/>
      <w:lang w:eastAsia="en-US"/>
    </w:rPr>
  </w:style>
  <w:style w:type="paragraph" w:customStyle="1" w:styleId="BibLaTex">
    <w:name w:val="Bib_LaTex"/>
    <w:qFormat/>
    <w:pPr>
      <w:spacing w:after="200" w:line="276" w:lineRule="auto"/>
    </w:pPr>
    <w:rPr>
      <w:rFonts w:eastAsiaTheme="minorHAnsi" w:cstheme="minorBidi"/>
      <w:sz w:val="22"/>
      <w:szCs w:val="22"/>
      <w:lang w:eastAsia="en-US"/>
    </w:rPr>
  </w:style>
  <w:style w:type="paragraph" w:customStyle="1" w:styleId="Blurb">
    <w:name w:val="Blurb"/>
    <w:basedOn w:val="a"/>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eastAsiaTheme="minorHAnsi" w:cstheme="minorBidi"/>
      <w:sz w:val="24"/>
      <w:szCs w:val="22"/>
      <w:lang w:eastAsia="en-US"/>
    </w:rPr>
  </w:style>
  <w:style w:type="paragraph" w:customStyle="1" w:styleId="Break">
    <w:name w:val="Break"/>
    <w:basedOn w:val="a"/>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Pr>
      <w:i w:val="0"/>
      <w:sz w:val="40"/>
    </w:rPr>
  </w:style>
  <w:style w:type="paragraph" w:customStyle="1" w:styleId="ChapterSubTitle">
    <w:name w:val="ChapterSubTitle"/>
    <w:basedOn w:val="ChapterTitle"/>
    <w:next w:val="a"/>
    <w:pPr>
      <w:spacing w:before="0"/>
    </w:pPr>
    <w:rPr>
      <w:b w:val="0"/>
      <w:i/>
      <w:sz w:val="36"/>
    </w:rPr>
  </w:style>
  <w:style w:type="paragraph" w:customStyle="1" w:styleId="ChemFormula">
    <w:name w:val="ChemFormula"/>
    <w:basedOn w:val="a"/>
    <w:qFormat/>
  </w:style>
  <w:style w:type="paragraph" w:customStyle="1" w:styleId="ChemFormulaUnnum">
    <w:name w:val="ChemFormulaUnnum"/>
    <w:basedOn w:val="a"/>
    <w:qFormat/>
  </w:style>
  <w:style w:type="paragraph" w:customStyle="1" w:styleId="Chemistry">
    <w:name w:val="Chemistry"/>
    <w:basedOn w:val="a"/>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
    <w:qFormat/>
  </w:style>
  <w:style w:type="paragraph" w:customStyle="1" w:styleId="Contributor">
    <w:name w:val="Contributor"/>
    <w:basedOn w:val="a"/>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Pr>
      <w:b/>
      <w:color w:val="0070C0"/>
    </w:rPr>
  </w:style>
  <w:style w:type="paragraph" w:customStyle="1" w:styleId="Definition">
    <w:name w:val="Definition"/>
    <w:basedOn w:val="a"/>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
    <w:qFormat/>
  </w:style>
  <w:style w:type="character" w:customStyle="1" w:styleId="EpreprintDate">
    <w:name w:val="EpreprintDate"/>
    <w:basedOn w:val="a0"/>
    <w:uiPriority w:val="1"/>
    <w:qFormat/>
    <w:rPr>
      <w:shd w:val="clear" w:color="auto" w:fill="B8CCE4" w:themeFill="accent1" w:themeFillTint="66"/>
    </w:rPr>
  </w:style>
  <w:style w:type="character" w:customStyle="1" w:styleId="EqnCount">
    <w:name w:val="EqnCount"/>
    <w:basedOn w:val="a0"/>
    <w:uiPriority w:val="1"/>
    <w:qFormat/>
    <w:rPr>
      <w:color w:val="0000FF"/>
    </w:rPr>
  </w:style>
  <w:style w:type="character" w:customStyle="1" w:styleId="eSlide">
    <w:name w:val="eSlide"/>
    <w:basedOn w:val="a0"/>
    <w:uiPriority w:val="1"/>
    <w:qFormat/>
    <w:rPr>
      <w:color w:val="FF0000"/>
    </w:rPr>
  </w:style>
  <w:style w:type="paragraph" w:customStyle="1" w:styleId="ExampleBegin">
    <w:name w:val="ExampleBegin"/>
    <w:basedOn w:val="a"/>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style>
  <w:style w:type="paragraph" w:customStyle="1" w:styleId="Explanation">
    <w:name w:val="Explanation"/>
    <w:basedOn w:val="a"/>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style>
  <w:style w:type="paragraph" w:customStyle="1" w:styleId="FeatureHead1">
    <w:name w:val="FeatureHead1"/>
    <w:basedOn w:val="a"/>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
    <w:qFormat/>
  </w:style>
  <w:style w:type="character" w:customStyle="1" w:styleId="FigCount">
    <w:name w:val="FigCount"/>
    <w:basedOn w:val="a0"/>
    <w:uiPriority w:val="1"/>
    <w:qFormat/>
    <w:rPr>
      <w:color w:val="0000FF"/>
    </w:rPr>
  </w:style>
  <w:style w:type="paragraph" w:customStyle="1" w:styleId="FigKeyword">
    <w:name w:val="FigKeyword"/>
    <w:basedOn w:val="a"/>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style>
  <w:style w:type="paragraph" w:customStyle="1" w:styleId="Index2">
    <w:name w:val="Index2"/>
    <w:basedOn w:val="a"/>
    <w:qFormat/>
    <w:pPr>
      <w:ind w:left="284"/>
    </w:pPr>
  </w:style>
  <w:style w:type="paragraph" w:customStyle="1" w:styleId="Index3">
    <w:name w:val="Index3"/>
    <w:basedOn w:val="a"/>
    <w:qFormat/>
    <w:pPr>
      <w:ind w:left="567"/>
    </w:pPr>
  </w:style>
  <w:style w:type="paragraph" w:customStyle="1" w:styleId="Index4">
    <w:name w:val="Index4"/>
    <w:basedOn w:val="a"/>
    <w:qFormat/>
    <w:pPr>
      <w:ind w:left="851"/>
    </w:pPr>
  </w:style>
  <w:style w:type="paragraph" w:customStyle="1" w:styleId="IndexHead">
    <w:name w:val="IndexHead"/>
    <w:basedOn w:val="a"/>
    <w:qFormat/>
  </w:style>
  <w:style w:type="paragraph" w:customStyle="1" w:styleId="Letter-ps">
    <w:name w:val="Letter-ps"/>
    <w:basedOn w:val="a"/>
    <w:next w:val="a"/>
    <w:qFormat/>
  </w:style>
  <w:style w:type="paragraph" w:customStyle="1" w:styleId="MainHeading">
    <w:name w:val="MainHeading"/>
    <w:basedOn w:val="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Pr>
      <w:rFonts w:ascii="Times New Roman" w:hAnsi="Times New Roman"/>
      <w:color w:val="4F81BD" w:themeColor="accent1"/>
      <w:sz w:val="20"/>
    </w:rPr>
  </w:style>
  <w:style w:type="paragraph" w:customStyle="1" w:styleId="MiscText">
    <w:name w:val="MiscText"/>
    <w:qFormat/>
    <w:pPr>
      <w:spacing w:after="200" w:line="276" w:lineRule="auto"/>
    </w:pPr>
    <w:rPr>
      <w:rFonts w:eastAsiaTheme="minorHAnsi" w:cstheme="minorBidi"/>
      <w:sz w:val="24"/>
      <w:szCs w:val="22"/>
      <w:lang w:eastAsia="en-US"/>
    </w:rPr>
  </w:style>
  <w:style w:type="character" w:customStyle="1" w:styleId="Orcid">
    <w:name w:val="Orcid"/>
    <w:basedOn w:val="a0"/>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after="160" w:line="560" w:lineRule="exact"/>
    </w:pPr>
    <w:rPr>
      <w:rFonts w:ascii="Cambria Math" w:eastAsia="Times New Roman" w:hAnsi="Cambria Math"/>
      <w:sz w:val="24"/>
      <w:lang w:eastAsia="en-US"/>
    </w:rPr>
  </w:style>
  <w:style w:type="paragraph" w:customStyle="1" w:styleId="PartBegin">
    <w:name w:val="PartBegin"/>
    <w:basedOn w:val="a"/>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
    <w:next w:val="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Pr>
      <w:b/>
    </w:rPr>
  </w:style>
  <w:style w:type="paragraph" w:customStyle="1" w:styleId="Prelims">
    <w:name w:val="Prelims"/>
    <w:basedOn w:val="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pPr>
      <w:jc w:val="center"/>
    </w:pPr>
    <w:rPr>
      <w:sz w:val="16"/>
    </w:rPr>
  </w:style>
  <w:style w:type="character" w:customStyle="1" w:styleId="RefCount">
    <w:name w:val="RefCount"/>
    <w:basedOn w:val="a0"/>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0"/>
    <w:uiPriority w:val="1"/>
    <w:qFormat/>
    <w:rPr>
      <w:color w:val="5F497A" w:themeColor="accent4" w:themeShade="BF"/>
    </w:rPr>
  </w:style>
  <w:style w:type="character" w:customStyle="1" w:styleId="RevisedDate2">
    <w:name w:val="RevisedDate2"/>
    <w:basedOn w:val="a0"/>
    <w:uiPriority w:val="1"/>
    <w:qFormat/>
    <w:rPr>
      <w:color w:val="E36C0A" w:themeColor="accent6" w:themeShade="BF"/>
    </w:rPr>
  </w:style>
  <w:style w:type="character" w:customStyle="1" w:styleId="a9">
    <w:name w:val="称呼字符"/>
    <w:basedOn w:val="a0"/>
    <w:link w:val="a8"/>
    <w:uiPriority w:val="99"/>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0"/>
    <w:uiPriority w:val="1"/>
    <w:qFormat/>
    <w:rPr>
      <w:color w:val="0000FF"/>
    </w:rPr>
  </w:style>
  <w:style w:type="paragraph" w:customStyle="1" w:styleId="TOC1">
    <w:name w:val="TOC1"/>
    <w:basedOn w:val="a"/>
    <w:qFormat/>
  </w:style>
  <w:style w:type="paragraph" w:customStyle="1" w:styleId="TOC2">
    <w:name w:val="TOC2"/>
    <w:basedOn w:val="a"/>
    <w:qFormat/>
  </w:style>
  <w:style w:type="paragraph" w:customStyle="1" w:styleId="TOC3">
    <w:name w:val="TOC3"/>
    <w:basedOn w:val="a"/>
    <w:qFormat/>
  </w:style>
  <w:style w:type="paragraph" w:customStyle="1" w:styleId="TOC4">
    <w:name w:val="TOC4"/>
    <w:basedOn w:val="a"/>
    <w:qFormat/>
  </w:style>
  <w:style w:type="paragraph" w:customStyle="1" w:styleId="TOCHeading">
    <w:name w:val="TOCHeading"/>
    <w:basedOn w:val="a"/>
    <w:qFormat/>
  </w:style>
  <w:style w:type="paragraph" w:customStyle="1" w:styleId="Translation">
    <w:name w:val="Translation"/>
    <w:basedOn w:val="Extract"/>
    <w:qFormat/>
    <w:rPr>
      <w:color w:val="7030A0"/>
    </w:rPr>
  </w:style>
  <w:style w:type="paragraph" w:customStyle="1" w:styleId="Update">
    <w:name w:val="Update"/>
    <w:basedOn w:val="a"/>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style>
  <w:style w:type="paragraph" w:customStyle="1" w:styleId="Video">
    <w:name w:val="Video"/>
    <w:basedOn w:val="a"/>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Pr>
      <w:rFonts w:ascii="Times New Roman" w:eastAsia="Times New Roman" w:hAnsi="Times New Roman" w:cs="Times New Roman"/>
      <w:sz w:val="24"/>
      <w:szCs w:val="24"/>
      <w:lang w:val="en-GB" w:bidi="ar-DZ"/>
    </w:rPr>
  </w:style>
  <w:style w:type="paragraph" w:customStyle="1" w:styleId="Yours">
    <w:name w:val="Yours"/>
    <w:basedOn w:val="a"/>
    <w:next w:val="a"/>
    <w:qFormat/>
  </w:style>
  <w:style w:type="paragraph" w:styleId="aff5">
    <w:name w:val="No Spacing"/>
    <w:uiPriority w:val="1"/>
    <w:qFormat/>
    <w:pPr>
      <w:spacing w:after="160" w:line="259" w:lineRule="auto"/>
    </w:pPr>
    <w:rPr>
      <w:rFonts w:asciiTheme="minorHAnsi" w:eastAsiaTheme="minorHAnsi" w:hAnsiTheme="minorHAnsi" w:cstheme="minorBidi"/>
      <w:sz w:val="22"/>
      <w:szCs w:val="22"/>
      <w:lang w:eastAsia="en-US"/>
    </w:rPr>
  </w:style>
  <w:style w:type="character" w:customStyle="1" w:styleId="KeyTerm">
    <w:name w:val="KeyTerm"/>
    <w:basedOn w:val="a0"/>
    <w:uiPriority w:val="1"/>
    <w:qFormat/>
    <w:rPr>
      <w:color w:val="E36C0A" w:themeColor="accent6" w:themeShade="BF"/>
    </w:rPr>
  </w:style>
  <w:style w:type="character" w:customStyle="1" w:styleId="OtherTitle">
    <w:name w:val="OtherTitle"/>
    <w:basedOn w:val="a0"/>
    <w:uiPriority w:val="1"/>
    <w:qFormat/>
    <w:rPr>
      <w:shd w:val="clear" w:color="auto" w:fill="B6DDE8" w:themeFill="accent5" w:themeFillTint="66"/>
    </w:rPr>
  </w:style>
  <w:style w:type="paragraph" w:customStyle="1" w:styleId="SidebarText">
    <w:name w:val="SidebarText"/>
    <w:basedOn w:val="a"/>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
    <w:pPr>
      <w:pBdr>
        <w:top w:val="single" w:sz="4" w:space="2" w:color="auto"/>
        <w:bottom w:val="single" w:sz="4" w:space="2" w:color="auto"/>
      </w:pBdr>
      <w:spacing w:before="200"/>
    </w:pPr>
  </w:style>
  <w:style w:type="paragraph" w:customStyle="1" w:styleId="RefFormatHead">
    <w:name w:val="RefFormatHead"/>
    <w:basedOn w:val="a"/>
    <w:qFormat/>
    <w:pPr>
      <w:spacing w:before="120"/>
    </w:pPr>
    <w:rPr>
      <w:rFonts w:cs="Linux Libertine"/>
      <w:b/>
      <w:sz w:val="16"/>
    </w:rPr>
  </w:style>
  <w:style w:type="paragraph" w:customStyle="1" w:styleId="RefFormatPara">
    <w:name w:val="RefFormatPara"/>
    <w:basedOn w:val="a"/>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4"/>
    <w:qFormat/>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yperlink" Target="https://en.wikipedia.org/wiki/Application_software" TargetMode="External"/><Relationship Id="rId15" Type="http://schemas.openxmlformats.org/officeDocument/2006/relationships/hyperlink" Target="https://en.wikipedia.org/wiki/Digital_image" TargetMode="External"/><Relationship Id="rId16" Type="http://schemas.openxmlformats.org/officeDocument/2006/relationships/hyperlink" Target="https://en.wikipedia.org/wiki/Film_frame" TargetMode="External"/><Relationship Id="rId17" Type="http://schemas.openxmlformats.org/officeDocument/2006/relationships/hyperlink" Target="https://en.wikipedia.org/wiki/Video" TargetMode="External"/><Relationship Id="rId18" Type="http://schemas.openxmlformats.org/officeDocument/2006/relationships/hyperlink" Target="https://en.wikipedia.org/wiki/Face" TargetMode="External"/><Relationship Id="rId19" Type="http://schemas.openxmlformats.org/officeDocument/2006/relationships/hyperlink" Target="https://en.wikipedia.org/wiki/Database_management_system" TargetMode="External"/><Relationship Id="rId50" Type="http://schemas.openxmlformats.org/officeDocument/2006/relationships/hyperlink" Target="https://en.wikipedia.org/wiki/International_Standard_Book_Number" TargetMode="External"/><Relationship Id="rId51" Type="http://schemas.openxmlformats.org/officeDocument/2006/relationships/hyperlink" Target="https://en.wikipedia.org/wiki/Special:BookSources/0-470-04212-5" TargetMode="External"/><Relationship Id="rId52" Type="http://schemas.openxmlformats.org/officeDocument/2006/relationships/fontTable" Target="fontTable.xml"/><Relationship Id="rId53" Type="http://schemas.microsoft.com/office/2011/relationships/people" Target="people.xml"/><Relationship Id="rId54" Type="http://schemas.openxmlformats.org/officeDocument/2006/relationships/theme" Target="theme/theme1.xml"/><Relationship Id="rId40" Type="http://schemas.openxmlformats.org/officeDocument/2006/relationships/image" Target="media/image1.png"/><Relationship Id="rId41" Type="http://schemas.openxmlformats.org/officeDocument/2006/relationships/image" Target="media/image2.png"/><Relationship Id="rId42" Type="http://schemas.openxmlformats.org/officeDocument/2006/relationships/image" Target="media/image3.png"/><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yperlink" Target="http://www.animetrics.com/technology/frapplications.html" TargetMode="External"/><Relationship Id="rId47" Type="http://schemas.openxmlformats.org/officeDocument/2006/relationships/hyperlink" Target="http://www.consumerreports.org/privacy/facial-recognition-who-is-tracking-you-in-public1" TargetMode="External"/><Relationship Id="rId48" Type="http://schemas.openxmlformats.org/officeDocument/2006/relationships/hyperlink" Target="http://ieeexplore.ieee.org.ledproxy2.uwindsor.ca/xpl/mostRecentIssue.jsp?punumber=8118205" TargetMode="External"/><Relationship Id="rId49" Type="http://schemas.openxmlformats.org/officeDocument/2006/relationships/hyperlink" Target="http://www.wiley.com/WileyCDA/WileyTitle/productCd-0470042125.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s://en.wikipedia.org/wiki/Film_frame" TargetMode="External"/><Relationship Id="rId31" Type="http://schemas.openxmlformats.org/officeDocument/2006/relationships/hyperlink" Target="https://en.wikipedia.org/wiki/Video" TargetMode="External"/><Relationship Id="rId32" Type="http://schemas.openxmlformats.org/officeDocument/2006/relationships/hyperlink" Target="https://en.wikipedia.org/wiki/Face" TargetMode="External"/><Relationship Id="rId33" Type="http://schemas.openxmlformats.org/officeDocument/2006/relationships/hyperlink" Target="https://en.wikipedia.org/wiki/Database_management_system" TargetMode="External"/><Relationship Id="rId34" Type="http://schemas.openxmlformats.org/officeDocument/2006/relationships/hyperlink" Target="https://en.wikipedia.org/wiki/Burglar_alarm" TargetMode="External"/><Relationship Id="rId35" Type="http://schemas.openxmlformats.org/officeDocument/2006/relationships/hyperlink" Target="https://en.wikipedia.org/wiki/Biometrics" TargetMode="External"/><Relationship Id="rId36" Type="http://schemas.openxmlformats.org/officeDocument/2006/relationships/hyperlink" Target="https://en.wikipedia.org/wiki/Fingerprint" TargetMode="External"/><Relationship Id="rId37" Type="http://schemas.openxmlformats.org/officeDocument/2006/relationships/hyperlink" Target="https://en.wikipedia.org/wiki/Iris_recognition" TargetMode="External"/><Relationship Id="rId38" Type="http://schemas.openxmlformats.org/officeDocument/2006/relationships/hyperlink" Target="https://en.wikipedia.org/wiki/Facial_recognition_system" TargetMode="External"/><Relationship Id="rId39" Type="http://schemas.openxmlformats.org/officeDocument/2006/relationships/hyperlink" Target="https://en.wikipedia.org/wiki/Facial_recognition_system" TargetMode="External"/><Relationship Id="rId20" Type="http://schemas.openxmlformats.org/officeDocument/2006/relationships/hyperlink" Target="https://en.wikipedia.org/wiki/Burglar_alarm" TargetMode="External"/><Relationship Id="rId21" Type="http://schemas.openxmlformats.org/officeDocument/2006/relationships/hyperlink" Target="https://en.wikipedia.org/wiki/Biometrics" TargetMode="External"/><Relationship Id="rId22" Type="http://schemas.openxmlformats.org/officeDocument/2006/relationships/hyperlink" Target="https://en.wikipedia.org/wiki/Fingerprint" TargetMode="External"/><Relationship Id="rId23" Type="http://schemas.openxmlformats.org/officeDocument/2006/relationships/hyperlink" Target="https://en.wikipedia.org/wiki/Iris_recognition" TargetMode="External"/><Relationship Id="rId24" Type="http://schemas.openxmlformats.org/officeDocument/2006/relationships/hyperlink" Target="https://en.wikipedia.org/wiki/Facial_recognition_system" TargetMode="External"/><Relationship Id="rId25" Type="http://schemas.openxmlformats.org/officeDocument/2006/relationships/hyperlink" Target="https://en.wikipedia.org/wiki/Facial_recognition_system" TargetMode="Externa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hyperlink" Target="https://en.wikipedia.org/wiki/Application_software" TargetMode="External"/><Relationship Id="rId29" Type="http://schemas.openxmlformats.org/officeDocument/2006/relationships/hyperlink" Target="https://en.wikipedia.org/wiki/Digital_image"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CB5314F6-6CA0-CF40-B992-3FE1C12D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C:\C:\ACM\Templates\ACM.dotm</Template>
  <TotalTime>1</TotalTime>
  <Pages>5</Pages>
  <Words>2437</Words>
  <Characters>13897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steven.byp27@gmail.com</cp:lastModifiedBy>
  <cp:revision>3</cp:revision>
  <cp:lastPrinted>2017-04-24T07:13:00Z</cp:lastPrinted>
  <dcterms:created xsi:type="dcterms:W3CDTF">2017-11-29T21:24:00Z</dcterms:created>
  <dcterms:modified xsi:type="dcterms:W3CDTF">2017-11-29T23:13:00Z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2052-10.1.0.6930</vt:lpwstr>
  </property>
</Properties>
</file>