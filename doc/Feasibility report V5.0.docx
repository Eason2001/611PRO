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Feasibility report</w:t>
      </w:r>
    </w:p>
    <w:p>
      <w:pPr>
        <w:rPr>
          <w:rFonts w:ascii="Times New Roman" w:hAnsi="Times New Roman" w:cs="Times New Roman"/>
          <w:color w:val="auto"/>
        </w:rPr>
      </w:pPr>
    </w:p>
    <w:p>
      <w:p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Background</w:t>
      </w:r>
    </w:p>
    <w:p>
      <w:pPr>
        <w:rPr>
          <w:rFonts w:ascii="Times New Roman" w:hAnsi="Times New Roman" w:cs="Times New Roman"/>
          <w:color w:val="auto"/>
        </w:rPr>
      </w:pPr>
    </w:p>
    <w:p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With the maturity of search technolog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ies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and the rapid development of artificial intelligence nowadays, biometric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identification </w:t>
      </w:r>
      <w:r>
        <w:rPr>
          <w:rFonts w:ascii="Times New Roman" w:hAnsi="Times New Roman" w:cs="Times New Roman"/>
          <w:color w:val="auto"/>
        </w:rPr>
        <w:t xml:space="preserve">technology is gradually showing its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high</w:t>
      </w:r>
      <w:r>
        <w:rPr>
          <w:rFonts w:ascii="Times New Roman" w:hAnsi="Times New Roman" w:cs="Times New Roman"/>
          <w:color w:val="auto"/>
        </w:rPr>
        <w:t xml:space="preserve"> commercial value and market prospect. The perfection and popularization of hardware </w:t>
      </w:r>
      <w:r>
        <w:rPr>
          <w:rFonts w:hint="eastAsia"/>
          <w:color w:val="auto"/>
          <w:lang w:val="en-US" w:eastAsia="zh-CN"/>
        </w:rPr>
        <w:t>have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paved the way for the development of intelligent software, and the superiority of AI technology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has </w:t>
      </w:r>
      <w:r>
        <w:rPr>
          <w:rFonts w:ascii="Times New Roman" w:hAnsi="Times New Roman" w:cs="Times New Roman"/>
          <w:color w:val="auto"/>
        </w:rPr>
        <w:t>gradually emerged in various fields.</w:t>
      </w:r>
    </w:p>
    <w:p>
      <w:pPr>
        <w:rPr>
          <w:rFonts w:ascii="Times New Roman" w:hAnsi="Times New Roman" w:cs="Times New Roman"/>
          <w:color w:val="auto"/>
        </w:rPr>
      </w:pPr>
    </w:p>
    <w:p>
      <w:p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Project Description</w:t>
      </w:r>
    </w:p>
    <w:p>
      <w:pPr>
        <w:rPr>
          <w:rFonts w:ascii="Times New Roman" w:hAnsi="Times New Roman" w:cs="Times New Roman"/>
          <w:color w:val="auto"/>
        </w:rPr>
      </w:pPr>
    </w:p>
    <w:p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This project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whose functions are customized by the team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, </w:t>
      </w:r>
      <w:r>
        <w:rPr>
          <w:rFonts w:ascii="Times New Roman" w:hAnsi="Times New Roman" w:cs="Times New Roman"/>
          <w:color w:val="auto"/>
        </w:rPr>
        <w:t>focus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es</w:t>
      </w:r>
      <w:r>
        <w:rPr>
          <w:rFonts w:ascii="Times New Roman" w:hAnsi="Times New Roman" w:cs="Times New Roman"/>
          <w:color w:val="auto"/>
        </w:rPr>
        <w:t xml:space="preserve"> on the </w:t>
      </w:r>
      <w:r>
        <w:rPr>
          <w:rFonts w:ascii="Times New Roman" w:hAnsi="Times New Roman" w:cs="Times New Roman"/>
          <w:color w:val="auto"/>
        </w:rPr>
        <w:t>us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age</w:t>
      </w:r>
      <w:r>
        <w:rPr>
          <w:rFonts w:ascii="Times New Roman" w:hAnsi="Times New Roman" w:cs="Times New Roman"/>
          <w:color w:val="auto"/>
        </w:rPr>
        <w:t xml:space="preserve"> of software engineering methods since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it is the coursework project of Software Engineering from MAC program</w:t>
      </w:r>
      <w:r>
        <w:rPr>
          <w:rFonts w:ascii="Times New Roman" w:hAnsi="Times New Roman" w:cs="Times New Roman"/>
          <w:color w:val="auto"/>
        </w:rPr>
        <w:t>. After several team meeting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s, overall consideration a</w:t>
      </w:r>
      <w:bookmarkStart w:id="0" w:name="_GoBack"/>
      <w:bookmarkEnd w:id="0"/>
      <w:r>
        <w:rPr>
          <w:rFonts w:hint="eastAsia" w:ascii="Times New Roman" w:hAnsi="Times New Roman" w:cs="Times New Roman"/>
          <w:color w:val="auto"/>
          <w:lang w:val="en-US" w:eastAsia="zh-CN"/>
        </w:rPr>
        <w:t>nd comprehensive trade-off</w:t>
      </w:r>
      <w:r>
        <w:rPr>
          <w:rFonts w:ascii="Times New Roman" w:hAnsi="Times New Roman" w:cs="Times New Roman"/>
          <w:color w:val="auto"/>
        </w:rPr>
        <w:t xml:space="preserve">, the project is defined as </w:t>
      </w:r>
      <w:r>
        <w:rPr>
          <w:rFonts w:ascii="Times New Roman" w:hAnsi="Times New Roman" w:cs="Times New Roman"/>
          <w:b/>
          <w:bCs/>
          <w:color w:val="auto"/>
        </w:rPr>
        <w:t xml:space="preserve">a student selection system with authentication login through </w:t>
      </w:r>
      <w:r>
        <w:rPr>
          <w:rFonts w:ascii="Times New Roman" w:hAnsi="Times New Roman" w:cs="Times New Roman"/>
          <w:b/>
          <w:bCs/>
          <w:color w:val="auto"/>
        </w:rPr>
        <w:t>fac</w:t>
      </w:r>
      <w:r>
        <w:rPr>
          <w:rFonts w:hint="eastAsia" w:ascii="Times New Roman" w:hAnsi="Times New Roman" w:cs="Times New Roman"/>
          <w:b/>
          <w:bCs/>
          <w:color w:val="auto"/>
          <w:lang w:val="en-US" w:eastAsia="zh-CN"/>
        </w:rPr>
        <w:t>ial</w:t>
      </w:r>
      <w:r>
        <w:rPr>
          <w:rFonts w:ascii="Times New Roman" w:hAnsi="Times New Roman" w:cs="Times New Roman"/>
          <w:b/>
          <w:bCs/>
          <w:color w:val="auto"/>
        </w:rPr>
        <w:t xml:space="preserve"> recognition using the webcam</w:t>
      </w:r>
      <w:r>
        <w:rPr>
          <w:rFonts w:ascii="Times New Roman" w:hAnsi="Times New Roman" w:cs="Times New Roman"/>
          <w:color w:val="auto"/>
        </w:rPr>
        <w:t>.</w:t>
      </w:r>
    </w:p>
    <w:p>
      <w:pPr>
        <w:rPr>
          <w:rFonts w:ascii="Times New Roman" w:hAnsi="Times New Roman" w:cs="Times New Roman"/>
          <w:color w:val="auto"/>
        </w:rPr>
      </w:pPr>
    </w:p>
    <w:p>
      <w:pPr>
        <w:rPr>
          <w:rFonts w:ascii="Times New Roman" w:hAnsi="Times New Roman" w:cs="Times New Roman"/>
          <w:b/>
          <w:color w:val="auto"/>
        </w:rPr>
      </w:pPr>
      <w:r>
        <w:rPr>
          <w:rFonts w:hint="eastAsia" w:ascii="Times New Roman" w:hAnsi="Times New Roman" w:cs="Times New Roman"/>
          <w:b/>
          <w:color w:val="auto"/>
          <w:lang w:val="en-US" w:eastAsia="zh-CN"/>
        </w:rPr>
        <w:t xml:space="preserve">Brief </w:t>
      </w:r>
      <w:r>
        <w:rPr>
          <w:rFonts w:ascii="Times New Roman" w:hAnsi="Times New Roman" w:cs="Times New Roman"/>
          <w:b/>
          <w:color w:val="auto"/>
        </w:rPr>
        <w:t>Requirement Analysis</w:t>
      </w:r>
    </w:p>
    <w:p>
      <w:pPr>
        <w:rPr>
          <w:rFonts w:ascii="Times New Roman" w:hAnsi="Times New Roman" w:cs="Times New Roman"/>
          <w:color w:val="auto"/>
        </w:rPr>
      </w:pPr>
    </w:p>
    <w:p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 training institution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wants to order and develop </w:t>
      </w:r>
      <w:r>
        <w:rPr>
          <w:rFonts w:ascii="Times New Roman" w:hAnsi="Times New Roman" w:cs="Times New Roman"/>
          <w:color w:val="auto"/>
        </w:rPr>
        <w:t xml:space="preserve">a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course</w:t>
      </w:r>
      <w:r>
        <w:rPr>
          <w:rFonts w:ascii="Times New Roman" w:hAnsi="Times New Roman" w:cs="Times New Roman"/>
          <w:color w:val="auto"/>
        </w:rPr>
        <w:t xml:space="preserve"> selection system which helps students select courses and manage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record</w:t>
      </w:r>
      <w:r>
        <w:rPr>
          <w:rFonts w:ascii="Times New Roman" w:hAnsi="Times New Roman" w:cs="Times New Roman"/>
          <w:color w:val="auto"/>
        </w:rPr>
        <w:t>s</w:t>
      </w:r>
      <w:r>
        <w:rPr>
          <w:rFonts w:ascii="Times New Roman" w:hAnsi="Times New Roman" w:cs="Times New Roman"/>
          <w:color w:val="auto"/>
        </w:rPr>
        <w:t xml:space="preserve">. Meanwhile, </w:t>
      </w:r>
      <w:r>
        <w:rPr>
          <w:rFonts w:ascii="Times New Roman" w:hAnsi="Times New Roman" w:cs="Times New Roman"/>
          <w:color w:val="auto"/>
        </w:rPr>
        <w:t>fac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ial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recognition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in a </w:t>
      </w:r>
      <w:r>
        <w:rPr>
          <w:rFonts w:ascii="Times New Roman" w:hAnsi="Times New Roman" w:cs="Times New Roman"/>
          <w:color w:val="auto"/>
        </w:rPr>
        <w:t xml:space="preserve">biometric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way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is required to authenticate </w:t>
      </w:r>
      <w:r>
        <w:rPr>
          <w:rFonts w:ascii="Times New Roman" w:hAnsi="Times New Roman" w:cs="Times New Roman"/>
          <w:color w:val="auto"/>
        </w:rPr>
        <w:t>students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’</w:t>
      </w:r>
      <w:r>
        <w:rPr>
          <w:rFonts w:ascii="Times New Roman" w:hAnsi="Times New Roman" w:cs="Times New Roman"/>
          <w:color w:val="auto"/>
        </w:rPr>
        <w:t xml:space="preserve"> and teachers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’</w:t>
      </w:r>
      <w:r>
        <w:rPr>
          <w:rFonts w:ascii="Times New Roman" w:hAnsi="Times New Roman" w:cs="Times New Roman"/>
          <w:color w:val="auto"/>
        </w:rPr>
        <w:t xml:space="preserve"> lo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g</w:t>
      </w:r>
      <w:r>
        <w:rPr>
          <w:rFonts w:ascii="Times New Roman" w:hAnsi="Times New Roman" w:cs="Times New Roman"/>
          <w:color w:val="auto"/>
        </w:rPr>
        <w:t>in</w:t>
      </w:r>
      <w:r>
        <w:rPr>
          <w:rFonts w:ascii="Times New Roman" w:hAnsi="Times New Roman" w:cs="Times New Roman"/>
          <w:color w:val="auto"/>
        </w:rPr>
        <w:t>. This system is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required to be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/>
          <w:color w:val="auto"/>
        </w:rPr>
        <w:t>back-end manageable; system administrators can configure several key settings; teachers can use the system to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call the roll; </w:t>
      </w:r>
      <w:r>
        <w:rPr>
          <w:rFonts w:ascii="Times New Roman" w:hAnsi="Times New Roman" w:cs="Times New Roman"/>
          <w:color w:val="auto"/>
        </w:rPr>
        <w:t>students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can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log in, access</w:t>
      </w:r>
      <w:r>
        <w:rPr>
          <w:rFonts w:ascii="Times New Roman" w:hAnsi="Times New Roman" w:cs="Times New Roman"/>
          <w:color w:val="auto"/>
        </w:rPr>
        <w:t xml:space="preserve"> classes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, </w:t>
      </w:r>
      <w:r>
        <w:rPr>
          <w:rFonts w:ascii="Times New Roman" w:hAnsi="Times New Roman" w:cs="Times New Roman"/>
          <w:color w:val="auto"/>
        </w:rPr>
        <w:t>manage personal information and query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test</w:t>
      </w:r>
      <w:r>
        <w:rPr>
          <w:rFonts w:ascii="Times New Roman" w:hAnsi="Times New Roman" w:cs="Times New Roman"/>
          <w:color w:val="auto"/>
        </w:rPr>
        <w:t xml:space="preserve"> result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s </w:t>
      </w:r>
      <w:r>
        <w:rPr>
          <w:rFonts w:ascii="Times New Roman" w:hAnsi="Times New Roman" w:cs="Times New Roman"/>
          <w:color w:val="auto"/>
        </w:rPr>
        <w:t>through facial recognition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and</w:t>
      </w:r>
      <w:r>
        <w:rPr>
          <w:rFonts w:ascii="Times New Roman" w:hAnsi="Times New Roman" w:cs="Times New Roman"/>
          <w:color w:val="auto"/>
        </w:rPr>
        <w:t xml:space="preserve"> authentication.</w:t>
      </w:r>
      <w:r>
        <w:rPr>
          <w:rFonts w:ascii="Times New Roman" w:hAnsi="Times New Roman" w:cs="Times New Roman"/>
          <w:color w:val="auto"/>
        </w:rPr>
        <w:t xml:space="preserve"> The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duration of the </w:t>
      </w:r>
      <w:r>
        <w:rPr>
          <w:rFonts w:ascii="Times New Roman" w:hAnsi="Times New Roman" w:cs="Times New Roman"/>
          <w:color w:val="auto"/>
        </w:rPr>
        <w:t xml:space="preserve">project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which is </w:t>
      </w:r>
      <w:r>
        <w:rPr>
          <w:rFonts w:ascii="Times New Roman" w:hAnsi="Times New Roman" w:cs="Times New Roman"/>
          <w:color w:val="auto"/>
        </w:rPr>
        <w:t>accessible on both mobile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phones</w:t>
      </w:r>
      <w:r>
        <w:rPr>
          <w:rFonts w:ascii="Times New Roman" w:hAnsi="Times New Roman" w:cs="Times New Roman"/>
          <w:color w:val="auto"/>
        </w:rPr>
        <w:t xml:space="preserve"> and web pages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is</w:t>
      </w:r>
      <w:r>
        <w:rPr>
          <w:rFonts w:ascii="Times New Roman" w:hAnsi="Times New Roman" w:cs="Times New Roman"/>
          <w:color w:val="auto"/>
        </w:rPr>
        <w:t xml:space="preserve"> two months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.</w:t>
      </w:r>
    </w:p>
    <w:p>
      <w:pPr>
        <w:rPr>
          <w:rFonts w:ascii="Times New Roman" w:hAnsi="Times New Roman" w:cs="Times New Roman"/>
          <w:color w:val="auto"/>
        </w:rPr>
      </w:pPr>
    </w:p>
    <w:p>
      <w:p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Business Analysis</w:t>
      </w:r>
    </w:p>
    <w:p>
      <w:pPr>
        <w:rPr>
          <w:rFonts w:ascii="Times New Roman" w:hAnsi="Times New Roman" w:cs="Times New Roman"/>
          <w:color w:val="auto"/>
        </w:rPr>
      </w:pPr>
    </w:p>
    <w:p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Fac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ial </w:t>
      </w:r>
      <w:r>
        <w:rPr>
          <w:rFonts w:ascii="Times New Roman" w:hAnsi="Times New Roman" w:cs="Times New Roman"/>
          <w:color w:val="auto"/>
        </w:rPr>
        <w:t xml:space="preserve">recognition can be applied in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all walks of life</w:t>
      </w:r>
      <w:r>
        <w:rPr>
          <w:rFonts w:ascii="Times New Roman" w:hAnsi="Times New Roman" w:cs="Times New Roman"/>
          <w:color w:val="auto"/>
        </w:rPr>
        <w:t xml:space="preserve">, and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the development of </w:t>
      </w:r>
      <w:r>
        <w:rPr>
          <w:rFonts w:ascii="Times New Roman" w:hAnsi="Times New Roman" w:cs="Times New Roman"/>
          <w:color w:val="auto"/>
        </w:rPr>
        <w:t>AI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is not limited to </w:t>
      </w:r>
      <w:r>
        <w:rPr>
          <w:rFonts w:ascii="Times New Roman" w:hAnsi="Times New Roman" w:cs="Times New Roman"/>
          <w:color w:val="auto"/>
        </w:rPr>
        <w:t>fac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ial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recognition. At the same time,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it </w:t>
      </w:r>
      <w:r>
        <w:rPr>
          <w:rFonts w:ascii="Times New Roman" w:hAnsi="Times New Roman" w:cs="Times New Roman"/>
          <w:color w:val="auto"/>
        </w:rPr>
        <w:t>holds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considerable</w:t>
      </w:r>
      <w:r>
        <w:rPr>
          <w:rFonts w:ascii="Times New Roman" w:hAnsi="Times New Roman" w:cs="Times New Roman"/>
          <w:color w:val="auto"/>
        </w:rPr>
        <w:t xml:space="preserve"> potential business value in biometric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identification </w:t>
      </w:r>
      <w:r>
        <w:rPr>
          <w:rFonts w:ascii="Times New Roman" w:hAnsi="Times New Roman" w:cs="Times New Roman"/>
          <w:color w:val="auto"/>
        </w:rPr>
        <w:t xml:space="preserve">and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is estimated to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be</w:t>
      </w:r>
      <w:r>
        <w:rPr>
          <w:rFonts w:ascii="Times New Roman" w:hAnsi="Times New Roman" w:cs="Times New Roman"/>
          <w:color w:val="auto"/>
        </w:rPr>
        <w:t xml:space="preserve"> applied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more </w:t>
      </w:r>
      <w:r>
        <w:rPr>
          <w:rFonts w:ascii="Times New Roman" w:hAnsi="Times New Roman" w:cs="Times New Roman"/>
          <w:color w:val="auto"/>
        </w:rPr>
        <w:t>in the business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models</w:t>
      </w:r>
      <w:r>
        <w:rPr>
          <w:rFonts w:ascii="Times New Roman" w:hAnsi="Times New Roman" w:cs="Times New Roman"/>
          <w:color w:val="auto"/>
        </w:rPr>
        <w:t xml:space="preserve"> to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do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relatively </w:t>
      </w:r>
      <w:r>
        <w:rPr>
          <w:rFonts w:ascii="Times New Roman" w:hAnsi="Times New Roman" w:cs="Times New Roman"/>
          <w:color w:val="auto"/>
        </w:rPr>
        <w:t>complex computer operation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s</w:t>
      </w:r>
      <w:r>
        <w:rPr>
          <w:rFonts w:ascii="Times New Roman" w:hAnsi="Times New Roman" w:cs="Times New Roman"/>
          <w:color w:val="auto"/>
        </w:rPr>
        <w:t>.</w:t>
      </w:r>
    </w:p>
    <w:p>
      <w:pPr>
        <w:rPr>
          <w:rFonts w:ascii="Times New Roman" w:hAnsi="Times New Roman" w:cs="Times New Roman"/>
          <w:color w:val="auto"/>
        </w:rPr>
      </w:pPr>
    </w:p>
    <w:p>
      <w:p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Techn</w:t>
      </w:r>
      <w:r>
        <w:rPr>
          <w:rFonts w:hint="eastAsia" w:ascii="Times New Roman" w:hAnsi="Times New Roman" w:cs="Times New Roman"/>
          <w:b/>
          <w:color w:val="auto"/>
          <w:lang w:val="en-US" w:eastAsia="zh-CN"/>
        </w:rPr>
        <w:t xml:space="preserve">ical </w:t>
      </w:r>
      <w:r>
        <w:rPr>
          <w:rFonts w:ascii="Times New Roman" w:hAnsi="Times New Roman" w:cs="Times New Roman"/>
          <w:b/>
          <w:color w:val="auto"/>
        </w:rPr>
        <w:t>Feasibility</w:t>
      </w:r>
      <w:r>
        <w:rPr>
          <w:rFonts w:hint="eastAsia" w:ascii="Times New Roman" w:hAnsi="Times New Roman" w:cs="Times New Roman"/>
          <w:b/>
          <w:color w:val="auto"/>
          <w:lang w:val="en-US" w:eastAsia="zh-CN"/>
        </w:rPr>
        <w:t xml:space="preserve"> Analysis</w:t>
      </w:r>
    </w:p>
    <w:p>
      <w:pPr>
        <w:rPr>
          <w:rFonts w:ascii="Times New Roman" w:hAnsi="Times New Roman" w:cs="Times New Roman"/>
          <w:color w:val="auto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For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the </w:t>
      </w:r>
      <w:r>
        <w:rPr>
          <w:rFonts w:ascii="Times New Roman" w:hAnsi="Times New Roman" w:cs="Times New Roman"/>
          <w:color w:val="auto"/>
        </w:rPr>
        <w:t>project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’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s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scalability, it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is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designed to be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based on</w:t>
      </w:r>
      <w:r>
        <w:rPr>
          <w:rFonts w:ascii="Times New Roman" w:hAnsi="Times New Roman" w:cs="Times New Roman"/>
          <w:color w:val="auto"/>
        </w:rPr>
        <w:t xml:space="preserve"> JSP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(JavaServer Pages) which uses </w:t>
      </w:r>
      <w:r>
        <w:rPr>
          <w:rFonts w:ascii="Times New Roman" w:hAnsi="Times New Roman" w:cs="Times New Roman"/>
          <w:color w:val="auto"/>
        </w:rPr>
        <w:t xml:space="preserve">Java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as the programming language</w:t>
      </w:r>
      <w:r>
        <w:rPr>
          <w:rFonts w:ascii="Times New Roman" w:hAnsi="Times New Roman" w:cs="Times New Roman"/>
          <w:color w:val="auto"/>
        </w:rPr>
        <w:t>.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For the project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’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s</w:t>
      </w:r>
      <w:r>
        <w:rPr>
          <w:rFonts w:ascii="Times New Roman" w:hAnsi="Times New Roman" w:cs="Times New Roman"/>
          <w:color w:val="auto"/>
        </w:rPr>
        <w:t xml:space="preserve"> stability and integrity,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it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is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designed to be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based on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S</w:t>
      </w:r>
      <w:r>
        <w:rPr>
          <w:rFonts w:ascii="Times New Roman" w:hAnsi="Times New Roman" w:cs="Times New Roman"/>
          <w:color w:val="auto"/>
        </w:rPr>
        <w:t>trus2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framework</w:t>
      </w:r>
      <w:r>
        <w:rPr>
          <w:rFonts w:ascii="Times New Roman" w:hAnsi="Times New Roman" w:cs="Times New Roman"/>
          <w:color w:val="auto"/>
        </w:rPr>
        <w:t xml:space="preserve"> to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basically build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B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/</w:t>
      </w:r>
      <w:r>
        <w:rPr>
          <w:rFonts w:ascii="Times New Roman" w:hAnsi="Times New Roman" w:cs="Times New Roman"/>
          <w:color w:val="auto"/>
        </w:rPr>
        <w:t>S server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s, in which case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key technologies including</w:t>
      </w:r>
      <w:r>
        <w:rPr>
          <w:rFonts w:ascii="Times New Roman" w:hAnsi="Times New Roman" w:cs="Times New Roman"/>
          <w:color w:val="auto"/>
        </w:rPr>
        <w:t xml:space="preserve"> Servlet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and </w:t>
      </w:r>
      <w:r>
        <w:rPr>
          <w:rFonts w:ascii="Times New Roman" w:hAnsi="Times New Roman" w:cs="Times New Roman"/>
          <w:color w:val="auto"/>
        </w:rPr>
        <w:t>AJAX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are used.</w:t>
      </w:r>
      <w:r>
        <w:rPr>
          <w:rFonts w:ascii="Times New Roman" w:hAnsi="Times New Roman" w:cs="Times New Roman"/>
          <w:color w:val="auto"/>
        </w:rPr>
        <w:t xml:space="preserve"> 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The project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is required to directly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gain the data stream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of the</w:t>
      </w:r>
      <w:r>
        <w:rPr>
          <w:rFonts w:ascii="Times New Roman" w:hAnsi="Times New Roman" w:cs="Times New Roman"/>
          <w:color w:val="auto"/>
        </w:rPr>
        <w:t xml:space="preserve"> web camera from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web client side,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in which case key technologies including HTML5 and AJAX are used to gain data. 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The server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is required </w:t>
      </w:r>
      <w:r>
        <w:rPr>
          <w:rFonts w:ascii="Times New Roman" w:hAnsi="Times New Roman" w:cs="Times New Roman"/>
          <w:color w:val="auto"/>
        </w:rPr>
        <w:t>to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process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bio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-</w:t>
      </w:r>
      <w:r>
        <w:rPr>
          <w:rFonts w:ascii="Times New Roman" w:hAnsi="Times New Roman" w:cs="Times New Roman"/>
          <w:color w:val="auto"/>
        </w:rPr>
        <w:t>data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and identify users</w:t>
      </w:r>
      <w:r>
        <w:rPr>
          <w:rFonts w:ascii="Times New Roman" w:hAnsi="Times New Roman" w:cs="Times New Roman"/>
          <w:color w:val="auto"/>
        </w:rPr>
        <w:t xml:space="preserve">,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in </w:t>
      </w:r>
      <w:r>
        <w:rPr>
          <w:rFonts w:ascii="Times New Roman" w:hAnsi="Times New Roman" w:cs="Times New Roman"/>
          <w:color w:val="auto"/>
        </w:rPr>
        <w:t xml:space="preserve">which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case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OpenCV3.2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class libraries are called to implement </w:t>
      </w:r>
      <w:r>
        <w:rPr>
          <w:rFonts w:ascii="Times New Roman" w:hAnsi="Times New Roman" w:cs="Times New Roman"/>
          <w:color w:val="auto"/>
        </w:rPr>
        <w:t>fac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ial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recognition and image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comparing</w:t>
      </w:r>
      <w:r>
        <w:rPr>
          <w:rFonts w:ascii="Times New Roman" w:hAnsi="Times New Roman" w:cs="Times New Roman"/>
          <w:color w:val="auto"/>
        </w:rPr>
        <w:t>.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For the programming environment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’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s</w:t>
      </w:r>
      <w:r>
        <w:rPr>
          <w:rFonts w:ascii="Times New Roman" w:hAnsi="Times New Roman" w:cs="Times New Roman"/>
          <w:color w:val="auto"/>
        </w:rPr>
        <w:t xml:space="preserve"> consistency and compatibility, IntelliJ-IDEA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from JetBrains is used as IDE for all developers</w:t>
      </w:r>
      <w:r>
        <w:rPr>
          <w:rFonts w:ascii="Times New Roman" w:hAnsi="Times New Roman" w:cs="Times New Roman"/>
          <w:color w:val="auto"/>
        </w:rPr>
        <w:t>.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Hibernate is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used as a</w:t>
      </w:r>
      <w:r>
        <w:rPr>
          <w:rFonts w:ascii="Times New Roman" w:hAnsi="Times New Roman" w:cs="Times New Roman"/>
          <w:color w:val="auto"/>
        </w:rPr>
        <w:t xml:space="preserve"> tool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for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persistently </w:t>
      </w:r>
      <w:r>
        <w:rPr>
          <w:rFonts w:ascii="Times New Roman" w:hAnsi="Times New Roman" w:cs="Times New Roman"/>
          <w:color w:val="auto"/>
        </w:rPr>
        <w:t>object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-</w:t>
      </w:r>
      <w:r>
        <w:rPr>
          <w:rFonts w:ascii="Times New Roman" w:hAnsi="Times New Roman" w:cs="Times New Roman"/>
          <w:color w:val="auto"/>
        </w:rPr>
        <w:t xml:space="preserve">relational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storage </w:t>
      </w:r>
      <w:r>
        <w:rPr>
          <w:rFonts w:ascii="Times New Roman" w:hAnsi="Times New Roman" w:cs="Times New Roman"/>
          <w:color w:val="auto"/>
        </w:rPr>
        <w:t>and query</w:t>
      </w:r>
      <w:r>
        <w:rPr>
          <w:rFonts w:ascii="Times New Roman" w:hAnsi="Times New Roman" w:cs="Times New Roman"/>
          <w:color w:val="auto"/>
        </w:rPr>
        <w:t>,  with AJAX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completing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front-end and back-end fast interaction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of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data.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This project is </w:t>
      </w:r>
      <w:r>
        <w:rPr>
          <w:rFonts w:ascii="Times New Roman" w:hAnsi="Times New Roman" w:cs="Times New Roman"/>
          <w:color w:val="auto"/>
        </w:rPr>
        <w:t>coursework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project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of S</w:t>
      </w:r>
      <w:r>
        <w:rPr>
          <w:rFonts w:ascii="Times New Roman" w:hAnsi="Times New Roman" w:cs="Times New Roman"/>
          <w:color w:val="auto"/>
        </w:rPr>
        <w:t>oftware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Engineering</w:t>
      </w:r>
      <w:r>
        <w:rPr>
          <w:rFonts w:ascii="Times New Roman" w:hAnsi="Times New Roman" w:cs="Times New Roman"/>
          <w:color w:val="auto"/>
        </w:rPr>
        <w:t xml:space="preserve">,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in which case</w:t>
      </w:r>
      <w:r>
        <w:rPr>
          <w:rFonts w:ascii="Times New Roman" w:hAnsi="Times New Roman" w:cs="Times New Roman"/>
          <w:color w:val="auto"/>
        </w:rPr>
        <w:t xml:space="preserve"> MySQL database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is used to both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improve portability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and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redu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ce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the complexity</w:t>
      </w:r>
      <w:r>
        <w:rPr>
          <w:rFonts w:ascii="Times New Roman" w:hAnsi="Times New Roman" w:cs="Times New Roman"/>
          <w:color w:val="auto"/>
        </w:rPr>
        <w:t xml:space="preserve"> of database environment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configuration</w:t>
      </w:r>
      <w:r>
        <w:rPr>
          <w:rFonts w:ascii="Times New Roman" w:hAnsi="Times New Roman" w:cs="Times New Roman"/>
          <w:color w:val="auto"/>
        </w:rPr>
        <w:t>.</w:t>
      </w:r>
    </w:p>
    <w:p>
      <w:pPr>
        <w:rPr>
          <w:rFonts w:ascii="Times New Roman" w:hAnsi="Times New Roman" w:cs="Times New Roman"/>
          <w:color w:val="auto"/>
        </w:rPr>
      </w:pPr>
    </w:p>
    <w:p>
      <w:pPr>
        <w:rPr>
          <w:rFonts w:ascii="Times New Roman" w:hAnsi="Times New Roman" w:cs="Times New Roman"/>
          <w:color w:val="auto"/>
        </w:rPr>
      </w:pPr>
    </w:p>
    <w:p>
      <w:p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Software Engineering Analysis</w:t>
      </w:r>
    </w:p>
    <w:p>
      <w:pPr>
        <w:rPr>
          <w:rFonts w:ascii="Times New Roman" w:hAnsi="Times New Roman" w:cs="Times New Roman"/>
          <w:color w:val="auto"/>
        </w:rPr>
      </w:pP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T</w:t>
      </w:r>
      <w:r>
        <w:rPr>
          <w:rFonts w:ascii="Times New Roman" w:hAnsi="Times New Roman" w:cs="Times New Roman"/>
          <w:color w:val="auto"/>
        </w:rPr>
        <w:t xml:space="preserve">he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ultimate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goal of this academic project is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not completely certain because </w:t>
      </w:r>
      <w:r>
        <w:rPr>
          <w:rFonts w:ascii="Times New Roman" w:hAnsi="Times New Roman" w:cs="Times New Roman"/>
          <w:color w:val="auto"/>
        </w:rPr>
        <w:t>although requirement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s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are</w:t>
      </w:r>
      <w:r>
        <w:rPr>
          <w:rFonts w:ascii="Times New Roman" w:hAnsi="Times New Roman" w:cs="Times New Roman"/>
          <w:color w:val="auto"/>
        </w:rPr>
        <w:t xml:space="preserve"> clear,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detail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is likely to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be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changed.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The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duration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of the project is short,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which requires developers to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complete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all function design, implementation and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testing w</w:t>
      </w:r>
      <w:r>
        <w:rPr>
          <w:rFonts w:ascii="Times New Roman" w:hAnsi="Times New Roman" w:cs="Times New Roman"/>
          <w:color w:val="auto"/>
        </w:rPr>
        <w:t>ithin two months.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High requirements of implementation are that f</w:t>
      </w:r>
      <w:r>
        <w:rPr>
          <w:rFonts w:ascii="Times New Roman" w:hAnsi="Times New Roman" w:cs="Times New Roman"/>
          <w:color w:val="auto"/>
        </w:rPr>
        <w:t>unction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s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are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designed to be relatively independent.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The p</w:t>
      </w:r>
      <w:r>
        <w:rPr>
          <w:rFonts w:ascii="Times New Roman" w:hAnsi="Times New Roman" w:cs="Times New Roman"/>
          <w:color w:val="auto"/>
        </w:rPr>
        <w:t>riority</w:t>
      </w:r>
      <w:ins w:id="0" w:author="Haiyang Yun" w:date="2017-09-27T15:37:00Z">
        <w:r>
          <w:rPr>
            <w:rFonts w:ascii="Times New Roman" w:hAnsi="Times New Roman" w:cs="Times New Roman"/>
            <w:color w:val="auto"/>
          </w:rPr>
          <w:t xml:space="preserve"> </w:t>
        </w:r>
      </w:ins>
      <w:r>
        <w:rPr>
          <w:rFonts w:hint="eastAsia" w:ascii="Times New Roman" w:hAnsi="Times New Roman" w:cs="Times New Roman"/>
          <w:color w:val="auto"/>
          <w:lang w:val="en-US" w:eastAsia="zh-CN"/>
        </w:rPr>
        <w:t>of each module</w:t>
      </w:r>
      <w:r>
        <w:rPr>
          <w:rFonts w:ascii="Times New Roman" w:hAnsi="Times New Roman" w:cs="Times New Roman"/>
          <w:color w:val="auto"/>
        </w:rPr>
        <w:t xml:space="preserve"> is</w:t>
      </w:r>
      <w:r>
        <w:rPr>
          <w:rFonts w:hint="eastAsia" w:ascii="Times New Roman" w:hAnsi="Times New Roman" w:cs="Times New Roman"/>
          <w:color w:val="auto"/>
          <w:sz w:val="21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specific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in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the </w:t>
      </w:r>
      <w:r>
        <w:rPr>
          <w:rFonts w:ascii="Times New Roman" w:hAnsi="Times New Roman" w:cs="Times New Roman"/>
          <w:color w:val="auto"/>
        </w:rPr>
        <w:t>architecture.</w:t>
      </w:r>
    </w:p>
    <w:p>
      <w:pPr>
        <w:pStyle w:val="6"/>
        <w:numPr>
          <w:ilvl w:val="0"/>
          <w:numId w:val="0"/>
        </w:numPr>
        <w:ind w:leftChars="0"/>
        <w:rPr>
          <w:ins w:id="1" w:author="Haiyang Yun" w:date="2017-09-27T15:36:00Z"/>
          <w:rFonts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5.     F</w:t>
      </w:r>
      <w:r>
        <w:rPr>
          <w:rFonts w:ascii="Times New Roman" w:hAnsi="Times New Roman" w:cs="Times New Roman"/>
          <w:color w:val="auto"/>
        </w:rPr>
        <w:t>ive programmers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consist of</w:t>
      </w:r>
      <w:r>
        <w:rPr>
          <w:rFonts w:ascii="Times New Roman" w:hAnsi="Times New Roman" w:cs="Times New Roman"/>
          <w:color w:val="auto"/>
        </w:rPr>
        <w:t xml:space="preserve"> the team</w:t>
      </w:r>
    </w:p>
    <w:p>
      <w:pPr>
        <w:rPr>
          <w:rFonts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  <w:lang w:eastAsia="zh-CN"/>
        </w:rPr>
        <w:t>I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n conclusion</w:t>
      </w:r>
      <w:r>
        <w:rPr>
          <w:rFonts w:ascii="Times New Roman" w:hAnsi="Times New Roman" w:cs="Times New Roman"/>
          <w:color w:val="auto"/>
        </w:rPr>
        <w:t xml:space="preserve">,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the project is required to</w:t>
      </w:r>
      <w:r>
        <w:rPr>
          <w:rFonts w:ascii="Times New Roman" w:hAnsi="Times New Roman" w:cs="Times New Roman"/>
          <w:color w:val="auto"/>
        </w:rPr>
        <w:t xml:space="preserve"> be implemented</w:t>
      </w:r>
      <w:r>
        <w:rPr>
          <w:rFonts w:hint="eastAsia" w:ascii="Times New Roman" w:hAnsi="Times New Roman" w:cs="Times New Roman"/>
          <w:color w:val="auto"/>
        </w:rPr>
        <w:t xml:space="preserve"> </w:t>
      </w:r>
      <w:r>
        <w:rPr>
          <w:rFonts w:hint="eastAsia" w:ascii="Times New Roman" w:hAnsi="Times New Roman" w:cs="Times New Roman" w:eastAsiaTheme="minorEastAsia"/>
          <w:color w:val="auto"/>
          <w:sz w:val="24"/>
          <w:szCs w:val="24"/>
          <w:lang w:val="en-US" w:eastAsia="zh-CN" w:bidi="ar-SA"/>
        </w:rPr>
        <w:t>in a</w:t>
      </w:r>
      <w:r>
        <w:rPr>
          <w:rFonts w:hint="eastAsia"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fast and flexible way, so Extreme Programming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is</w:t>
      </w:r>
      <w:r>
        <w:rPr>
          <w:rFonts w:ascii="Times New Roman" w:hAnsi="Times New Roman" w:cs="Times New Roman"/>
          <w:color w:val="auto"/>
        </w:rPr>
        <w:t xml:space="preserve"> adopted for completing </w:t>
      </w:r>
      <w:r>
        <w:rPr>
          <w:rFonts w:hint="eastAsia" w:ascii="Times New Roman" w:hAnsi="Times New Roman" w:cs="Times New Roman" w:eastAsiaTheme="minorEastAsia"/>
          <w:color w:val="auto"/>
          <w:sz w:val="24"/>
          <w:szCs w:val="24"/>
          <w:lang w:val="en-US" w:eastAsia="zh-CN" w:bidi="ar-SA"/>
        </w:rPr>
        <w:t>implementation and interaction</w:t>
      </w: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inorEastAsia"/>
          <w:color w:val="auto"/>
          <w:sz w:val="24"/>
          <w:szCs w:val="24"/>
          <w:lang w:val="en-US" w:eastAsia="zh-CN" w:bidi="ar-SA"/>
        </w:rPr>
        <w:t>of all phases.</w:t>
      </w:r>
    </w:p>
    <w:p>
      <w:pPr>
        <w:rPr>
          <w:color w:val="auto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515D1"/>
    <w:multiLevelType w:val="multilevel"/>
    <w:tmpl w:val="44B515D1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B67769B"/>
    <w:multiLevelType w:val="multilevel"/>
    <w:tmpl w:val="7B67769B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aiyang Yun">
    <w15:presenceInfo w15:providerId="None" w15:userId="Haiyang Y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7C"/>
    <w:rsid w:val="000A7333"/>
    <w:rsid w:val="0022025F"/>
    <w:rsid w:val="0032313E"/>
    <w:rsid w:val="0057269F"/>
    <w:rsid w:val="005E16C2"/>
    <w:rsid w:val="00602475"/>
    <w:rsid w:val="0078307E"/>
    <w:rsid w:val="008A1ACD"/>
    <w:rsid w:val="00B0407C"/>
    <w:rsid w:val="00C71BA3"/>
    <w:rsid w:val="00CC7A8F"/>
    <w:rsid w:val="00E136FD"/>
    <w:rsid w:val="00EE731A"/>
    <w:rsid w:val="00F53A04"/>
    <w:rsid w:val="01D80C60"/>
    <w:rsid w:val="1D0A3DD8"/>
    <w:rsid w:val="1F803E50"/>
    <w:rsid w:val="3FA2089A"/>
    <w:rsid w:val="57FF30E9"/>
    <w:rsid w:val="6E094C44"/>
    <w:rsid w:val="6F034D63"/>
    <w:rsid w:val="76D6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Balloon Text"/>
    <w:basedOn w:val="1"/>
    <w:link w:val="7"/>
    <w:unhideWhenUsed/>
    <w:qFormat/>
    <w:uiPriority w:val="99"/>
    <w:rPr>
      <w:rFonts w:ascii="Times New Roman" w:hAnsi="Times New Roman" w:cs="Times New Roman"/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Balloon Text Char"/>
    <w:basedOn w:val="4"/>
    <w:link w:val="3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503</Words>
  <Characters>2872</Characters>
  <Lines>23</Lines>
  <Paragraphs>6</Paragraphs>
  <ScaleCrop>false</ScaleCrop>
  <LinksUpToDate>false</LinksUpToDate>
  <CharactersWithSpaces>3369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2017-09-26T13:06:00Z</dcterms:created>
  <dc:creator>Haiyang Yun</dc:creator>
  <cp:lastModifiedBy>Acer</cp:lastModifiedBy>
  <dcterms:modified xsi:type="dcterms:W3CDTF">2017-11-29T22:55:51Z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