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17DE0" w14:textId="77777777" w:rsidR="0032313E" w:rsidRPr="0032313E" w:rsidRDefault="0032313E" w:rsidP="0032313E">
      <w:pPr>
        <w:jc w:val="center"/>
        <w:rPr>
          <w:rFonts w:ascii="Times New Roman" w:hAnsi="Times New Roman" w:cs="Times New Roman"/>
          <w:b/>
        </w:rPr>
      </w:pPr>
      <w:r w:rsidRPr="0032313E">
        <w:rPr>
          <w:rFonts w:ascii="Times New Roman" w:hAnsi="Times New Roman" w:cs="Times New Roman"/>
          <w:b/>
        </w:rPr>
        <w:t>Feasibility report</w:t>
      </w:r>
    </w:p>
    <w:p w14:paraId="4706C1EE" w14:textId="77777777" w:rsidR="0032313E" w:rsidRPr="0032313E" w:rsidRDefault="0032313E" w:rsidP="0032313E">
      <w:pPr>
        <w:rPr>
          <w:rFonts w:ascii="Times New Roman" w:hAnsi="Times New Roman" w:cs="Times New Roman"/>
        </w:rPr>
      </w:pPr>
    </w:p>
    <w:p w14:paraId="694AB335" w14:textId="2F75771B" w:rsidR="0032313E" w:rsidRPr="0032313E" w:rsidRDefault="000A7333" w:rsidP="0032313E">
      <w:pPr>
        <w:rPr>
          <w:rFonts w:ascii="Times New Roman" w:hAnsi="Times New Roman" w:cs="Times New Roman"/>
          <w:b/>
        </w:rPr>
      </w:pPr>
      <w:r>
        <w:rPr>
          <w:rFonts w:ascii="Times New Roman" w:hAnsi="Times New Roman" w:cs="Times New Roman"/>
          <w:b/>
        </w:rPr>
        <w:t>Background</w:t>
      </w:r>
    </w:p>
    <w:p w14:paraId="71C9D9BC" w14:textId="77777777" w:rsidR="0032313E" w:rsidRPr="0032313E" w:rsidRDefault="0032313E" w:rsidP="0032313E">
      <w:pPr>
        <w:rPr>
          <w:rFonts w:ascii="Times New Roman" w:hAnsi="Times New Roman" w:cs="Times New Roman"/>
        </w:rPr>
      </w:pPr>
    </w:p>
    <w:p w14:paraId="67B2E732" w14:textId="77777777" w:rsidR="0032313E" w:rsidRPr="0032313E" w:rsidRDefault="0032313E" w:rsidP="0032313E">
      <w:pPr>
        <w:rPr>
          <w:rFonts w:ascii="Times New Roman" w:hAnsi="Times New Roman" w:cs="Times New Roman"/>
        </w:rPr>
      </w:pPr>
      <w:r w:rsidRPr="0032313E">
        <w:rPr>
          <w:rFonts w:ascii="Times New Roman" w:hAnsi="Times New Roman" w:cs="Times New Roman"/>
        </w:rPr>
        <w:t>With the maturity of search technology and the rapid development of artificial intelligence nowadays, biometric technology is gradually showing its great commercial value and market prospect. The perfection and popularization of hardware equipment paved the way for the development of intelligent software, and the superiority of AI technology gradually emerged in various fields.</w:t>
      </w:r>
    </w:p>
    <w:p w14:paraId="555C6A90" w14:textId="77777777" w:rsidR="0032313E" w:rsidRPr="0032313E" w:rsidRDefault="0032313E" w:rsidP="0032313E">
      <w:pPr>
        <w:rPr>
          <w:rFonts w:ascii="Times New Roman" w:hAnsi="Times New Roman" w:cs="Times New Roman"/>
        </w:rPr>
      </w:pPr>
    </w:p>
    <w:p w14:paraId="55710AC0" w14:textId="33FB18E8" w:rsidR="0032313E" w:rsidRPr="0032313E" w:rsidRDefault="000A7333" w:rsidP="0032313E">
      <w:pPr>
        <w:rPr>
          <w:rFonts w:ascii="Times New Roman" w:hAnsi="Times New Roman" w:cs="Times New Roman"/>
          <w:b/>
        </w:rPr>
      </w:pPr>
      <w:r>
        <w:rPr>
          <w:rFonts w:ascii="Times New Roman" w:hAnsi="Times New Roman" w:cs="Times New Roman"/>
          <w:b/>
        </w:rPr>
        <w:t>Project Description</w:t>
      </w:r>
    </w:p>
    <w:p w14:paraId="6CB64BED" w14:textId="77777777" w:rsidR="0032313E" w:rsidRPr="0032313E" w:rsidRDefault="0032313E" w:rsidP="0032313E">
      <w:pPr>
        <w:rPr>
          <w:rFonts w:ascii="Times New Roman" w:hAnsi="Times New Roman" w:cs="Times New Roman"/>
        </w:rPr>
      </w:pPr>
    </w:p>
    <w:p w14:paraId="288BBDAF" w14:textId="77777777" w:rsidR="0032313E" w:rsidRPr="0032313E" w:rsidRDefault="0032313E" w:rsidP="0032313E">
      <w:pPr>
        <w:rPr>
          <w:rFonts w:ascii="Times New Roman" w:hAnsi="Times New Roman" w:cs="Times New Roman"/>
        </w:rPr>
      </w:pPr>
      <w:r w:rsidRPr="0032313E">
        <w:rPr>
          <w:rFonts w:ascii="Times New Roman" w:hAnsi="Times New Roman" w:cs="Times New Roman"/>
        </w:rPr>
        <w:t>This project focus on the use of software engineering methods since the project is the software coursework of MAC. After several team meeting, the project is defined as a student selection system with authentication login through face recognition using the webcam.</w:t>
      </w:r>
    </w:p>
    <w:p w14:paraId="13F89C59" w14:textId="77777777" w:rsidR="0032313E" w:rsidRPr="0032313E" w:rsidRDefault="0032313E" w:rsidP="0032313E">
      <w:pPr>
        <w:rPr>
          <w:rFonts w:ascii="Times New Roman" w:hAnsi="Times New Roman" w:cs="Times New Roman"/>
        </w:rPr>
      </w:pPr>
    </w:p>
    <w:p w14:paraId="4392B788" w14:textId="77777777" w:rsidR="0032313E" w:rsidRPr="0032313E" w:rsidRDefault="0032313E" w:rsidP="0032313E">
      <w:pPr>
        <w:rPr>
          <w:rFonts w:ascii="Times New Roman" w:hAnsi="Times New Roman" w:cs="Times New Roman"/>
          <w:b/>
        </w:rPr>
      </w:pPr>
      <w:r w:rsidRPr="0032313E">
        <w:rPr>
          <w:rFonts w:ascii="Times New Roman" w:hAnsi="Times New Roman" w:cs="Times New Roman"/>
          <w:b/>
        </w:rPr>
        <w:t>Requirement Analysis</w:t>
      </w:r>
    </w:p>
    <w:p w14:paraId="6E97B4E5" w14:textId="77777777" w:rsidR="0032313E" w:rsidRPr="0032313E" w:rsidRDefault="0032313E" w:rsidP="0032313E">
      <w:pPr>
        <w:rPr>
          <w:rFonts w:ascii="Times New Roman" w:hAnsi="Times New Roman" w:cs="Times New Roman"/>
        </w:rPr>
      </w:pPr>
    </w:p>
    <w:p w14:paraId="4D03A2E3" w14:textId="77777777" w:rsidR="0032313E" w:rsidRPr="0032313E" w:rsidRDefault="0032313E" w:rsidP="0032313E">
      <w:pPr>
        <w:rPr>
          <w:rFonts w:ascii="Times New Roman" w:hAnsi="Times New Roman" w:cs="Times New Roman"/>
        </w:rPr>
      </w:pPr>
      <w:r w:rsidRPr="0032313E">
        <w:rPr>
          <w:rFonts w:ascii="Times New Roman" w:hAnsi="Times New Roman" w:cs="Times New Roman"/>
        </w:rPr>
        <w:t>A training institution requires developing a student selection system which helps students select courses and manage files. Meanwhile, face recognition as biometric authentication should be used when students and teachers log in the system. This system is back-end manageable; system administrators can configure several key settings; teachers can use the system to query class, and students access classes through facial recognition; students can log in through face authentication to manage personal information and query test result. The project lasts two months and is accessible on both mobile and web pages.</w:t>
      </w:r>
    </w:p>
    <w:p w14:paraId="1F8CB54F" w14:textId="77777777" w:rsidR="0032313E" w:rsidRPr="0032313E" w:rsidRDefault="0032313E" w:rsidP="0032313E">
      <w:pPr>
        <w:rPr>
          <w:rFonts w:ascii="Times New Roman" w:hAnsi="Times New Roman" w:cs="Times New Roman"/>
        </w:rPr>
      </w:pPr>
    </w:p>
    <w:p w14:paraId="4C944C7D" w14:textId="77777777" w:rsidR="0032313E" w:rsidRPr="0032313E" w:rsidRDefault="0032313E" w:rsidP="0032313E">
      <w:pPr>
        <w:rPr>
          <w:rFonts w:ascii="Times New Roman" w:hAnsi="Times New Roman" w:cs="Times New Roman"/>
        </w:rPr>
      </w:pPr>
    </w:p>
    <w:p w14:paraId="70473D16" w14:textId="77777777" w:rsidR="0032313E" w:rsidRPr="0032313E" w:rsidRDefault="0032313E" w:rsidP="0032313E">
      <w:pPr>
        <w:rPr>
          <w:rFonts w:ascii="Times New Roman" w:hAnsi="Times New Roman" w:cs="Times New Roman"/>
          <w:b/>
        </w:rPr>
      </w:pPr>
      <w:r w:rsidRPr="0032313E">
        <w:rPr>
          <w:rFonts w:ascii="Times New Roman" w:hAnsi="Times New Roman" w:cs="Times New Roman"/>
          <w:b/>
        </w:rPr>
        <w:t>Business Analysis</w:t>
      </w:r>
    </w:p>
    <w:p w14:paraId="77FF617C" w14:textId="77777777" w:rsidR="0032313E" w:rsidRPr="0032313E" w:rsidRDefault="0032313E" w:rsidP="0032313E">
      <w:pPr>
        <w:rPr>
          <w:rFonts w:ascii="Times New Roman" w:hAnsi="Times New Roman" w:cs="Times New Roman"/>
        </w:rPr>
      </w:pPr>
    </w:p>
    <w:p w14:paraId="1B4BD2DA" w14:textId="77777777" w:rsidR="0032313E" w:rsidRPr="0032313E" w:rsidRDefault="0032313E" w:rsidP="0032313E">
      <w:pPr>
        <w:rPr>
          <w:rFonts w:ascii="Times New Roman" w:hAnsi="Times New Roman" w:cs="Times New Roman"/>
        </w:rPr>
      </w:pPr>
      <w:r w:rsidRPr="0032313E">
        <w:rPr>
          <w:rFonts w:ascii="Times New Roman" w:hAnsi="Times New Roman" w:cs="Times New Roman"/>
        </w:rPr>
        <w:t>Face recognition can be applied in various fields, and AI is not limited to face recognition. At the same time, artificial intelligence holds potential business value in biometric authentication fields, and it will be applied in the business field to implement complex computer operation.</w:t>
      </w:r>
    </w:p>
    <w:p w14:paraId="46E4B1F6" w14:textId="77777777" w:rsidR="0032313E" w:rsidRPr="0032313E" w:rsidRDefault="0032313E" w:rsidP="0032313E">
      <w:pPr>
        <w:rPr>
          <w:rFonts w:ascii="Times New Roman" w:hAnsi="Times New Roman" w:cs="Times New Roman"/>
        </w:rPr>
      </w:pPr>
    </w:p>
    <w:p w14:paraId="4E8C101F" w14:textId="77777777" w:rsidR="0032313E" w:rsidRPr="0032313E" w:rsidRDefault="0032313E" w:rsidP="0032313E">
      <w:pPr>
        <w:rPr>
          <w:rFonts w:ascii="Times New Roman" w:hAnsi="Times New Roman" w:cs="Times New Roman"/>
          <w:b/>
        </w:rPr>
      </w:pPr>
      <w:r w:rsidRPr="0032313E">
        <w:rPr>
          <w:rFonts w:ascii="Times New Roman" w:hAnsi="Times New Roman" w:cs="Times New Roman"/>
          <w:b/>
        </w:rPr>
        <w:t>Analysis of Technology Feasibility</w:t>
      </w:r>
    </w:p>
    <w:p w14:paraId="6E53425C" w14:textId="77777777" w:rsidR="0032313E" w:rsidRPr="0032313E" w:rsidRDefault="0032313E" w:rsidP="0032313E">
      <w:pPr>
        <w:rPr>
          <w:rFonts w:ascii="Times New Roman" w:hAnsi="Times New Roman" w:cs="Times New Roman"/>
        </w:rPr>
      </w:pPr>
    </w:p>
    <w:p w14:paraId="0B25C01B" w14:textId="77777777" w:rsidR="0032313E" w:rsidRPr="0032313E" w:rsidRDefault="0032313E" w:rsidP="0032313E">
      <w:pPr>
        <w:pStyle w:val="ListParagraph"/>
        <w:numPr>
          <w:ilvl w:val="0"/>
          <w:numId w:val="1"/>
        </w:numPr>
        <w:ind w:firstLineChars="0"/>
        <w:rPr>
          <w:rFonts w:ascii="Times New Roman" w:hAnsi="Times New Roman" w:cs="Times New Roman"/>
        </w:rPr>
      </w:pPr>
      <w:r w:rsidRPr="0032313E">
        <w:rPr>
          <w:rFonts w:ascii="Times New Roman" w:hAnsi="Times New Roman" w:cs="Times New Roman"/>
        </w:rPr>
        <w:t>For the project ductility, the project is base on JSP and using Java language.</w:t>
      </w:r>
    </w:p>
    <w:p w14:paraId="424788E0" w14:textId="77777777" w:rsidR="0032313E" w:rsidRPr="0032313E" w:rsidRDefault="0032313E" w:rsidP="0032313E">
      <w:pPr>
        <w:pStyle w:val="ListParagraph"/>
        <w:numPr>
          <w:ilvl w:val="0"/>
          <w:numId w:val="1"/>
        </w:numPr>
        <w:ind w:firstLineChars="0"/>
        <w:rPr>
          <w:rFonts w:ascii="Times New Roman" w:hAnsi="Times New Roman" w:cs="Times New Roman"/>
        </w:rPr>
      </w:pPr>
      <w:r w:rsidRPr="0032313E">
        <w:rPr>
          <w:rFonts w:ascii="Times New Roman" w:hAnsi="Times New Roman" w:cs="Times New Roman"/>
        </w:rPr>
        <w:t>For the project stability and integrity, the function construct is base on strtus2 architecture to finish BS server construct, which includes Servlet, AJAX etc.</w:t>
      </w:r>
    </w:p>
    <w:p w14:paraId="4D5AD4A3" w14:textId="06C2D23B" w:rsidR="0032313E" w:rsidRPr="0032313E" w:rsidRDefault="0032313E" w:rsidP="0032313E">
      <w:pPr>
        <w:pStyle w:val="ListParagraph"/>
        <w:numPr>
          <w:ilvl w:val="0"/>
          <w:numId w:val="1"/>
        </w:numPr>
        <w:ind w:firstLineChars="0"/>
        <w:rPr>
          <w:rFonts w:ascii="Times New Roman" w:hAnsi="Times New Roman" w:cs="Times New Roman"/>
        </w:rPr>
      </w:pPr>
      <w:r w:rsidRPr="0032313E">
        <w:rPr>
          <w:rFonts w:ascii="Times New Roman" w:hAnsi="Times New Roman" w:cs="Times New Roman"/>
        </w:rPr>
        <w:t>The project</w:t>
      </w:r>
      <w:del w:id="0" w:author="Haiyang Yun" w:date="2017-09-27T15:39:00Z">
        <w:r w:rsidRPr="0032313E" w:rsidDel="0078307E">
          <w:rPr>
            <w:rFonts w:ascii="Times New Roman" w:hAnsi="Times New Roman" w:cs="Times New Roman"/>
          </w:rPr>
          <w:delText xml:space="preserve"> needs to</w:delText>
        </w:r>
      </w:del>
      <w:r w:rsidRPr="0032313E">
        <w:rPr>
          <w:rFonts w:ascii="Times New Roman" w:hAnsi="Times New Roman" w:cs="Times New Roman"/>
        </w:rPr>
        <w:t xml:space="preserve"> </w:t>
      </w:r>
      <w:ins w:id="1" w:author="Haiyang Yun" w:date="2017-09-27T15:40:00Z">
        <w:r w:rsidR="00602475">
          <w:rPr>
            <w:rFonts w:ascii="Times New Roman" w:hAnsi="Times New Roman" w:cs="Times New Roman"/>
          </w:rPr>
          <w:t xml:space="preserve">uses the </w:t>
        </w:r>
        <w:r w:rsidR="00602475" w:rsidRPr="0032313E">
          <w:rPr>
            <w:rFonts w:ascii="Times New Roman" w:hAnsi="Times New Roman" w:cs="Times New Roman"/>
          </w:rPr>
          <w:t>technology is base on HTML5 and AJAX</w:t>
        </w:r>
        <w:r w:rsidR="00602475" w:rsidRPr="0032313E">
          <w:rPr>
            <w:rFonts w:ascii="Times New Roman" w:hAnsi="Times New Roman" w:cs="Times New Roman"/>
          </w:rPr>
          <w:t xml:space="preserve"> </w:t>
        </w:r>
        <w:r w:rsidR="00602475">
          <w:rPr>
            <w:rFonts w:ascii="Times New Roman" w:hAnsi="Times New Roman" w:cs="Times New Roman"/>
          </w:rPr>
          <w:t xml:space="preserve">to </w:t>
        </w:r>
      </w:ins>
      <w:r w:rsidRPr="0032313E">
        <w:rPr>
          <w:rFonts w:ascii="Times New Roman" w:hAnsi="Times New Roman" w:cs="Times New Roman"/>
        </w:rPr>
        <w:t xml:space="preserve">gain the data stream of web camera from </w:t>
      </w:r>
      <w:ins w:id="2" w:author="Haiyang Yun" w:date="2017-09-27T15:39:00Z">
        <w:r w:rsidR="0078307E">
          <w:rPr>
            <w:rFonts w:ascii="Times New Roman" w:hAnsi="Times New Roman" w:cs="Times New Roman"/>
          </w:rPr>
          <w:t>w</w:t>
        </w:r>
      </w:ins>
      <w:del w:id="3" w:author="Haiyang Yun" w:date="2017-09-27T15:39:00Z">
        <w:r w:rsidRPr="0032313E" w:rsidDel="0078307E">
          <w:rPr>
            <w:rFonts w:ascii="Times New Roman" w:hAnsi="Times New Roman" w:cs="Times New Roman"/>
          </w:rPr>
          <w:delText>W</w:delText>
        </w:r>
      </w:del>
      <w:r w:rsidRPr="0032313E">
        <w:rPr>
          <w:rFonts w:ascii="Times New Roman" w:hAnsi="Times New Roman" w:cs="Times New Roman"/>
        </w:rPr>
        <w:t>ebsite application</w:t>
      </w:r>
      <w:del w:id="4" w:author="Haiyang Yun" w:date="2017-09-27T15:40:00Z">
        <w:r w:rsidRPr="0032313E" w:rsidDel="00602475">
          <w:rPr>
            <w:rFonts w:ascii="Times New Roman" w:hAnsi="Times New Roman" w:cs="Times New Roman"/>
          </w:rPr>
          <w:delText>, the technology is base on HTML5 and AJAX</w:delText>
        </w:r>
      </w:del>
      <w:r w:rsidRPr="0032313E">
        <w:rPr>
          <w:rFonts w:ascii="Times New Roman" w:hAnsi="Times New Roman" w:cs="Times New Roman"/>
        </w:rPr>
        <w:t>.</w:t>
      </w:r>
    </w:p>
    <w:p w14:paraId="309C5432" w14:textId="77777777" w:rsidR="0032313E" w:rsidRPr="0032313E" w:rsidRDefault="0032313E" w:rsidP="0032313E">
      <w:pPr>
        <w:pStyle w:val="ListParagraph"/>
        <w:numPr>
          <w:ilvl w:val="0"/>
          <w:numId w:val="1"/>
        </w:numPr>
        <w:ind w:firstLineChars="0"/>
        <w:rPr>
          <w:rFonts w:ascii="Times New Roman" w:hAnsi="Times New Roman" w:cs="Times New Roman"/>
        </w:rPr>
      </w:pPr>
      <w:r w:rsidRPr="0032313E">
        <w:rPr>
          <w:rFonts w:ascii="Times New Roman" w:hAnsi="Times New Roman" w:cs="Times New Roman"/>
        </w:rPr>
        <w:t>The server needs to identify biological data, which can be implemented by calling OpenCV3.2 for the face recognition and image matching.</w:t>
      </w:r>
    </w:p>
    <w:p w14:paraId="7856D9FA" w14:textId="607EBBAA" w:rsidR="0032313E" w:rsidRPr="0032313E" w:rsidRDefault="0032313E" w:rsidP="0032313E">
      <w:pPr>
        <w:pStyle w:val="ListParagraph"/>
        <w:numPr>
          <w:ilvl w:val="0"/>
          <w:numId w:val="1"/>
        </w:numPr>
        <w:ind w:firstLineChars="0"/>
        <w:rPr>
          <w:rFonts w:ascii="Times New Roman" w:hAnsi="Times New Roman" w:cs="Times New Roman"/>
        </w:rPr>
      </w:pPr>
      <w:r w:rsidRPr="0032313E">
        <w:rPr>
          <w:rFonts w:ascii="Times New Roman" w:hAnsi="Times New Roman" w:cs="Times New Roman"/>
        </w:rPr>
        <w:t xml:space="preserve">For the programming environment consistency and compatibility, </w:t>
      </w:r>
      <w:ins w:id="5" w:author="Haiyang Yun" w:date="2017-09-27T15:41:00Z">
        <w:r w:rsidR="00602475">
          <w:rPr>
            <w:rFonts w:ascii="Times New Roman" w:hAnsi="Times New Roman" w:cs="Times New Roman"/>
          </w:rPr>
          <w:t xml:space="preserve">all </w:t>
        </w:r>
      </w:ins>
      <w:r w:rsidRPr="0032313E">
        <w:rPr>
          <w:rFonts w:ascii="Times New Roman" w:hAnsi="Times New Roman" w:cs="Times New Roman"/>
        </w:rPr>
        <w:t>developers use IntelliJ-IDEA</w:t>
      </w:r>
      <w:del w:id="6" w:author="Haiyang Yun" w:date="2017-09-27T15:41:00Z">
        <w:r w:rsidRPr="0032313E" w:rsidDel="00602475">
          <w:rPr>
            <w:rFonts w:ascii="Times New Roman" w:hAnsi="Times New Roman" w:cs="Times New Roman"/>
          </w:rPr>
          <w:delText xml:space="preserve"> to do the project</w:delText>
        </w:r>
      </w:del>
      <w:r w:rsidRPr="0032313E">
        <w:rPr>
          <w:rFonts w:ascii="Times New Roman" w:hAnsi="Times New Roman" w:cs="Times New Roman"/>
        </w:rPr>
        <w:t>.</w:t>
      </w:r>
      <w:bookmarkStart w:id="7" w:name="_GoBack"/>
      <w:bookmarkEnd w:id="7"/>
    </w:p>
    <w:p w14:paraId="36F54787" w14:textId="77777777" w:rsidR="0032313E" w:rsidRPr="0032313E" w:rsidRDefault="0032313E" w:rsidP="0032313E">
      <w:pPr>
        <w:pStyle w:val="ListParagraph"/>
        <w:numPr>
          <w:ilvl w:val="0"/>
          <w:numId w:val="1"/>
        </w:numPr>
        <w:ind w:firstLineChars="0"/>
        <w:rPr>
          <w:rFonts w:ascii="Times New Roman" w:hAnsi="Times New Roman" w:cs="Times New Roman"/>
        </w:rPr>
      </w:pPr>
      <w:r w:rsidRPr="0032313E">
        <w:rPr>
          <w:rFonts w:ascii="Times New Roman" w:hAnsi="Times New Roman" w:cs="Times New Roman"/>
        </w:rPr>
        <w:t xml:space="preserve">Hibernate is the tool which stores objects / relational persistence and query, with AJAX to complete front-end and back-end data fast interaction. </w:t>
      </w:r>
    </w:p>
    <w:p w14:paraId="7AC5DBAF" w14:textId="77777777" w:rsidR="0032313E" w:rsidRPr="0032313E" w:rsidRDefault="0032313E" w:rsidP="0032313E">
      <w:pPr>
        <w:pStyle w:val="ListParagraph"/>
        <w:numPr>
          <w:ilvl w:val="0"/>
          <w:numId w:val="1"/>
        </w:numPr>
        <w:ind w:firstLineChars="0"/>
        <w:rPr>
          <w:rFonts w:ascii="Times New Roman" w:hAnsi="Times New Roman" w:cs="Times New Roman"/>
        </w:rPr>
      </w:pPr>
      <w:r w:rsidRPr="0032313E">
        <w:rPr>
          <w:rFonts w:ascii="Times New Roman" w:hAnsi="Times New Roman" w:cs="Times New Roman"/>
        </w:rPr>
        <w:lastRenderedPageBreak/>
        <w:t>This project is software coursework, adapting MySQL database which can improve the project portability while reducing the complication of configuration database environment.</w:t>
      </w:r>
    </w:p>
    <w:p w14:paraId="1389BA05" w14:textId="77777777" w:rsidR="0032313E" w:rsidRPr="0032313E" w:rsidRDefault="0032313E" w:rsidP="0032313E">
      <w:pPr>
        <w:rPr>
          <w:rFonts w:ascii="Times New Roman" w:hAnsi="Times New Roman" w:cs="Times New Roman"/>
        </w:rPr>
      </w:pPr>
    </w:p>
    <w:p w14:paraId="25B20598" w14:textId="77777777" w:rsidR="0032313E" w:rsidRPr="0032313E" w:rsidRDefault="0032313E" w:rsidP="0032313E">
      <w:pPr>
        <w:rPr>
          <w:rFonts w:ascii="Times New Roman" w:hAnsi="Times New Roman" w:cs="Times New Roman"/>
        </w:rPr>
      </w:pPr>
    </w:p>
    <w:p w14:paraId="398D5F67" w14:textId="77777777" w:rsidR="0032313E" w:rsidRPr="0032313E" w:rsidRDefault="0032313E" w:rsidP="0032313E">
      <w:pPr>
        <w:rPr>
          <w:rFonts w:ascii="Times New Roman" w:hAnsi="Times New Roman" w:cs="Times New Roman"/>
          <w:b/>
        </w:rPr>
      </w:pPr>
      <w:r w:rsidRPr="0032313E">
        <w:rPr>
          <w:rFonts w:ascii="Times New Roman" w:hAnsi="Times New Roman" w:cs="Times New Roman"/>
          <w:b/>
        </w:rPr>
        <w:t>Software Engineering Analysis</w:t>
      </w:r>
    </w:p>
    <w:p w14:paraId="7F91BB52" w14:textId="77777777" w:rsidR="0032313E" w:rsidRPr="0032313E" w:rsidRDefault="0032313E" w:rsidP="0032313E">
      <w:pPr>
        <w:rPr>
          <w:rFonts w:ascii="Times New Roman" w:hAnsi="Times New Roman" w:cs="Times New Roman"/>
        </w:rPr>
      </w:pPr>
    </w:p>
    <w:p w14:paraId="14CC2EE1" w14:textId="062D38FC" w:rsidR="0032313E" w:rsidRPr="0032313E" w:rsidRDefault="0032313E" w:rsidP="0032313E">
      <w:pPr>
        <w:pStyle w:val="ListParagraph"/>
        <w:numPr>
          <w:ilvl w:val="0"/>
          <w:numId w:val="2"/>
        </w:numPr>
        <w:ind w:firstLineChars="0"/>
        <w:rPr>
          <w:rFonts w:ascii="Times New Roman" w:hAnsi="Times New Roman" w:cs="Times New Roman"/>
        </w:rPr>
      </w:pPr>
      <w:r w:rsidRPr="0032313E">
        <w:rPr>
          <w:rFonts w:ascii="Times New Roman" w:hAnsi="Times New Roman" w:cs="Times New Roman"/>
        </w:rPr>
        <w:t xml:space="preserve">This is an </w:t>
      </w:r>
      <w:del w:id="8" w:author="Haiyang Yun" w:date="2017-09-27T15:30:00Z">
        <w:r w:rsidRPr="0032313E" w:rsidDel="0078307E">
          <w:rPr>
            <w:rFonts w:ascii="Times New Roman" w:hAnsi="Times New Roman" w:cs="Times New Roman"/>
          </w:rPr>
          <w:delText>in-school</w:delText>
        </w:r>
      </w:del>
      <w:ins w:id="9" w:author="Haiyang Yun" w:date="2017-09-27T15:30:00Z">
        <w:r w:rsidR="0078307E">
          <w:rPr>
            <w:rFonts w:ascii="Times New Roman" w:hAnsi="Times New Roman" w:cs="Times New Roman"/>
          </w:rPr>
          <w:t>academic</w:t>
        </w:r>
      </w:ins>
      <w:r w:rsidRPr="0032313E">
        <w:rPr>
          <w:rFonts w:ascii="Times New Roman" w:hAnsi="Times New Roman" w:cs="Times New Roman"/>
        </w:rPr>
        <w:t xml:space="preserve"> project</w:t>
      </w:r>
      <w:ins w:id="10" w:author="Haiyang Yun" w:date="2017-09-27T15:32:00Z">
        <w:r w:rsidR="0078307E">
          <w:rPr>
            <w:rFonts w:ascii="Times New Roman" w:hAnsi="Times New Roman" w:cs="Times New Roman"/>
          </w:rPr>
          <w:t>, so</w:t>
        </w:r>
      </w:ins>
      <w:del w:id="11" w:author="Haiyang Yun" w:date="2017-09-27T15:32:00Z">
        <w:r w:rsidRPr="0032313E" w:rsidDel="0078307E">
          <w:rPr>
            <w:rFonts w:ascii="Times New Roman" w:hAnsi="Times New Roman" w:cs="Times New Roman"/>
          </w:rPr>
          <w:delText>;</w:delText>
        </w:r>
      </w:del>
      <w:r w:rsidRPr="0032313E">
        <w:rPr>
          <w:rFonts w:ascii="Times New Roman" w:hAnsi="Times New Roman" w:cs="Times New Roman"/>
        </w:rPr>
        <w:t xml:space="preserve"> the final g</w:t>
      </w:r>
      <w:ins w:id="12" w:author="Haiyang Yun" w:date="2017-09-27T15:30:00Z">
        <w:r w:rsidR="0078307E">
          <w:rPr>
            <w:rFonts w:ascii="Times New Roman" w:hAnsi="Times New Roman" w:cs="Times New Roman"/>
          </w:rPr>
          <w:t>oal</w:t>
        </w:r>
      </w:ins>
      <w:del w:id="13" w:author="Haiyang Yun" w:date="2017-09-27T15:30:00Z">
        <w:r w:rsidRPr="0032313E" w:rsidDel="0078307E">
          <w:rPr>
            <w:rFonts w:ascii="Times New Roman" w:hAnsi="Times New Roman" w:cs="Times New Roman"/>
          </w:rPr>
          <w:delText>old</w:delText>
        </w:r>
      </w:del>
      <w:r w:rsidRPr="0032313E">
        <w:rPr>
          <w:rFonts w:ascii="Times New Roman" w:hAnsi="Times New Roman" w:cs="Times New Roman"/>
        </w:rPr>
        <w:t xml:space="preserve"> may be changed</w:t>
      </w:r>
      <w:ins w:id="14" w:author="Haiyang Yun" w:date="2017-09-27T15:32:00Z">
        <w:r w:rsidR="0078307E">
          <w:rPr>
            <w:rFonts w:ascii="Times New Roman" w:hAnsi="Times New Roman" w:cs="Times New Roman"/>
          </w:rPr>
          <w:t>. The reason is</w:t>
        </w:r>
      </w:ins>
      <w:del w:id="15" w:author="Haiyang Yun" w:date="2017-09-27T15:32:00Z">
        <w:r w:rsidRPr="0032313E" w:rsidDel="0078307E">
          <w:rPr>
            <w:rFonts w:ascii="Times New Roman" w:hAnsi="Times New Roman" w:cs="Times New Roman"/>
          </w:rPr>
          <w:delText>,</w:delText>
        </w:r>
      </w:del>
      <w:r w:rsidRPr="0032313E">
        <w:rPr>
          <w:rFonts w:ascii="Times New Roman" w:hAnsi="Times New Roman" w:cs="Times New Roman"/>
        </w:rPr>
        <w:t xml:space="preserve"> although the requirement is clear, the requirement detail may have changed.</w:t>
      </w:r>
    </w:p>
    <w:p w14:paraId="782F2B67" w14:textId="68BBF1A5" w:rsidR="0032313E" w:rsidRPr="0032313E" w:rsidRDefault="0032313E" w:rsidP="0032313E">
      <w:pPr>
        <w:pStyle w:val="ListParagraph"/>
        <w:numPr>
          <w:ilvl w:val="0"/>
          <w:numId w:val="2"/>
        </w:numPr>
        <w:ind w:firstLineChars="0"/>
        <w:rPr>
          <w:rFonts w:ascii="Times New Roman" w:hAnsi="Times New Roman" w:cs="Times New Roman"/>
        </w:rPr>
      </w:pPr>
      <w:r w:rsidRPr="0032313E">
        <w:rPr>
          <w:rFonts w:ascii="Times New Roman" w:hAnsi="Times New Roman" w:cs="Times New Roman"/>
        </w:rPr>
        <w:t xml:space="preserve">The project </w:t>
      </w:r>
      <w:ins w:id="16" w:author="Haiyang Yun" w:date="2017-09-27T15:33:00Z">
        <w:r w:rsidR="0078307E">
          <w:rPr>
            <w:rFonts w:ascii="Times New Roman" w:hAnsi="Times New Roman" w:cs="Times New Roman"/>
          </w:rPr>
          <w:t xml:space="preserve">period </w:t>
        </w:r>
      </w:ins>
      <w:r w:rsidRPr="0032313E">
        <w:rPr>
          <w:rFonts w:ascii="Times New Roman" w:hAnsi="Times New Roman" w:cs="Times New Roman"/>
        </w:rPr>
        <w:t>is short</w:t>
      </w:r>
      <w:ins w:id="17" w:author="Haiyang Yun" w:date="2017-09-27T15:33:00Z">
        <w:r w:rsidR="0078307E">
          <w:rPr>
            <w:rFonts w:ascii="Times New Roman" w:hAnsi="Times New Roman" w:cs="Times New Roman"/>
          </w:rPr>
          <w:t>:</w:t>
        </w:r>
      </w:ins>
      <w:del w:id="18" w:author="Haiyang Yun" w:date="2017-09-27T15:33:00Z">
        <w:r w:rsidRPr="0032313E" w:rsidDel="0078307E">
          <w:rPr>
            <w:rFonts w:ascii="Times New Roman" w:hAnsi="Times New Roman" w:cs="Times New Roman"/>
          </w:rPr>
          <w:delText>;</w:delText>
        </w:r>
      </w:del>
      <w:r w:rsidRPr="0032313E">
        <w:rPr>
          <w:rFonts w:ascii="Times New Roman" w:hAnsi="Times New Roman" w:cs="Times New Roman"/>
        </w:rPr>
        <w:t xml:space="preserve"> it should finish whole planning, implement and test</w:t>
      </w:r>
      <w:ins w:id="19" w:author="Haiyang Yun" w:date="2017-09-27T15:33:00Z">
        <w:r w:rsidR="0078307E">
          <w:rPr>
            <w:rFonts w:ascii="Times New Roman" w:hAnsi="Times New Roman" w:cs="Times New Roman"/>
          </w:rPr>
          <w:t>ing</w:t>
        </w:r>
      </w:ins>
      <w:del w:id="20" w:author="Haiyang Yun" w:date="2017-09-27T15:33:00Z">
        <w:r w:rsidRPr="0032313E" w:rsidDel="0078307E">
          <w:rPr>
            <w:rFonts w:ascii="Times New Roman" w:hAnsi="Times New Roman" w:cs="Times New Roman"/>
          </w:rPr>
          <w:delText>ed</w:delText>
        </w:r>
      </w:del>
      <w:r w:rsidRPr="0032313E">
        <w:rPr>
          <w:rFonts w:ascii="Times New Roman" w:hAnsi="Times New Roman" w:cs="Times New Roman"/>
        </w:rPr>
        <w:t xml:space="preserve"> within two months.</w:t>
      </w:r>
    </w:p>
    <w:p w14:paraId="44A0FB10" w14:textId="61B476A7" w:rsidR="0032313E" w:rsidRPr="0032313E" w:rsidRDefault="0032313E" w:rsidP="0032313E">
      <w:pPr>
        <w:pStyle w:val="ListParagraph"/>
        <w:numPr>
          <w:ilvl w:val="0"/>
          <w:numId w:val="2"/>
        </w:numPr>
        <w:ind w:firstLineChars="0"/>
        <w:rPr>
          <w:rFonts w:ascii="Times New Roman" w:hAnsi="Times New Roman" w:cs="Times New Roman"/>
        </w:rPr>
      </w:pPr>
      <w:del w:id="21" w:author="Haiyang Yun" w:date="2017-09-27T15:34:00Z">
        <w:r w:rsidRPr="0032313E" w:rsidDel="0078307E">
          <w:rPr>
            <w:rFonts w:ascii="Times New Roman" w:hAnsi="Times New Roman" w:cs="Times New Roman"/>
          </w:rPr>
          <w:delText xml:space="preserve">Independence </w:delText>
        </w:r>
      </w:del>
      <w:ins w:id="22" w:author="Haiyang Yun" w:date="2017-09-27T15:34:00Z">
        <w:r w:rsidR="0078307E">
          <w:rPr>
            <w:rFonts w:ascii="Times New Roman" w:hAnsi="Times New Roman" w:cs="Times New Roman"/>
          </w:rPr>
          <w:t>F</w:t>
        </w:r>
      </w:ins>
      <w:del w:id="23" w:author="Haiyang Yun" w:date="2017-09-27T15:34:00Z">
        <w:r w:rsidRPr="0032313E" w:rsidDel="0078307E">
          <w:rPr>
            <w:rFonts w:ascii="Times New Roman" w:hAnsi="Times New Roman" w:cs="Times New Roman"/>
          </w:rPr>
          <w:delText>f</w:delText>
        </w:r>
      </w:del>
      <w:r w:rsidRPr="0032313E">
        <w:rPr>
          <w:rFonts w:ascii="Times New Roman" w:hAnsi="Times New Roman" w:cs="Times New Roman"/>
        </w:rPr>
        <w:t>unction</w:t>
      </w:r>
      <w:ins w:id="24" w:author="Haiyang Yun" w:date="2017-09-27T15:34:00Z">
        <w:r w:rsidR="0078307E">
          <w:rPr>
            <w:rFonts w:ascii="Times New Roman" w:hAnsi="Times New Roman" w:cs="Times New Roman"/>
          </w:rPr>
          <w:t>s are i</w:t>
        </w:r>
        <w:r w:rsidR="0078307E" w:rsidRPr="0032313E">
          <w:rPr>
            <w:rFonts w:ascii="Times New Roman" w:hAnsi="Times New Roman" w:cs="Times New Roman"/>
          </w:rPr>
          <w:t>ndependence</w:t>
        </w:r>
      </w:ins>
      <w:r w:rsidRPr="0032313E">
        <w:rPr>
          <w:rFonts w:ascii="Times New Roman" w:hAnsi="Times New Roman" w:cs="Times New Roman"/>
        </w:rPr>
        <w:t xml:space="preserve">, </w:t>
      </w:r>
      <w:ins w:id="25" w:author="Haiyang Yun" w:date="2017-09-27T15:35:00Z">
        <w:r w:rsidR="0078307E">
          <w:rPr>
            <w:rFonts w:ascii="Times New Roman" w:hAnsi="Times New Roman" w:cs="Times New Roman"/>
          </w:rPr>
          <w:t xml:space="preserve">so it requires </w:t>
        </w:r>
      </w:ins>
      <w:r w:rsidRPr="0032313E">
        <w:rPr>
          <w:rFonts w:ascii="Times New Roman" w:hAnsi="Times New Roman" w:cs="Times New Roman"/>
        </w:rPr>
        <w:t xml:space="preserve">high level of </w:t>
      </w:r>
      <w:del w:id="26" w:author="Haiyang Yun" w:date="2017-09-27T15:35:00Z">
        <w:r w:rsidRPr="0032313E" w:rsidDel="0078307E">
          <w:rPr>
            <w:rFonts w:ascii="Times New Roman" w:hAnsi="Times New Roman" w:cs="Times New Roman"/>
          </w:rPr>
          <w:delText xml:space="preserve">requiring </w:delText>
        </w:r>
      </w:del>
      <w:r w:rsidRPr="0032313E">
        <w:rPr>
          <w:rFonts w:ascii="Times New Roman" w:hAnsi="Times New Roman" w:cs="Times New Roman"/>
        </w:rPr>
        <w:t>module function realization.</w:t>
      </w:r>
    </w:p>
    <w:p w14:paraId="6ECC7D56" w14:textId="2769C8C9" w:rsidR="0032313E" w:rsidRPr="0032313E" w:rsidRDefault="0078307E" w:rsidP="0032313E">
      <w:pPr>
        <w:pStyle w:val="ListParagraph"/>
        <w:numPr>
          <w:ilvl w:val="0"/>
          <w:numId w:val="2"/>
        </w:numPr>
        <w:ind w:firstLineChars="0"/>
        <w:rPr>
          <w:rFonts w:ascii="Times New Roman" w:hAnsi="Times New Roman" w:cs="Times New Roman"/>
        </w:rPr>
      </w:pPr>
      <w:ins w:id="27" w:author="Haiyang Yun" w:date="2017-09-27T15:37:00Z">
        <w:r>
          <w:rPr>
            <w:rFonts w:ascii="Times New Roman" w:hAnsi="Times New Roman" w:cs="Times New Roman"/>
          </w:rPr>
          <w:t>The p</w:t>
        </w:r>
      </w:ins>
      <w:del w:id="28" w:author="Haiyang Yun" w:date="2017-09-27T15:37:00Z">
        <w:r w:rsidR="0032313E" w:rsidRPr="0032313E" w:rsidDel="0078307E">
          <w:rPr>
            <w:rFonts w:ascii="Times New Roman" w:hAnsi="Times New Roman" w:cs="Times New Roman"/>
          </w:rPr>
          <w:delText>P</w:delText>
        </w:r>
      </w:del>
      <w:r w:rsidR="0032313E" w:rsidRPr="0032313E">
        <w:rPr>
          <w:rFonts w:ascii="Times New Roman" w:hAnsi="Times New Roman" w:cs="Times New Roman"/>
        </w:rPr>
        <w:t>riority</w:t>
      </w:r>
      <w:ins w:id="29" w:author="Haiyang Yun" w:date="2017-09-27T15:37:00Z">
        <w:r>
          <w:rPr>
            <w:rFonts w:ascii="Times New Roman" w:hAnsi="Times New Roman" w:cs="Times New Roman"/>
          </w:rPr>
          <w:t xml:space="preserve"> of each module</w:t>
        </w:r>
      </w:ins>
      <w:r w:rsidR="0032313E" w:rsidRPr="0032313E">
        <w:rPr>
          <w:rFonts w:ascii="Times New Roman" w:hAnsi="Times New Roman" w:cs="Times New Roman"/>
        </w:rPr>
        <w:t xml:space="preserve"> is clear </w:t>
      </w:r>
      <w:del w:id="30" w:author="Haiyang Yun" w:date="2017-09-27T15:37:00Z">
        <w:r w:rsidR="0032313E" w:rsidRPr="0032313E" w:rsidDel="0078307E">
          <w:rPr>
            <w:rFonts w:ascii="Times New Roman" w:hAnsi="Times New Roman" w:cs="Times New Roman"/>
          </w:rPr>
          <w:delText xml:space="preserve">of every module </w:delText>
        </w:r>
      </w:del>
      <w:r w:rsidR="0032313E" w:rsidRPr="0032313E">
        <w:rPr>
          <w:rFonts w:ascii="Times New Roman" w:hAnsi="Times New Roman" w:cs="Times New Roman"/>
        </w:rPr>
        <w:t>in architecture.</w:t>
      </w:r>
    </w:p>
    <w:p w14:paraId="5633107C" w14:textId="77777777" w:rsidR="0078307E" w:rsidRDefault="0032313E" w:rsidP="0078307E">
      <w:pPr>
        <w:pStyle w:val="ListParagraph"/>
        <w:numPr>
          <w:ilvl w:val="0"/>
          <w:numId w:val="2"/>
        </w:numPr>
        <w:ind w:firstLineChars="0"/>
        <w:rPr>
          <w:ins w:id="31" w:author="Haiyang Yun" w:date="2017-09-27T15:36:00Z"/>
          <w:rFonts w:ascii="Times New Roman" w:hAnsi="Times New Roman" w:cs="Times New Roman"/>
        </w:rPr>
      </w:pPr>
      <w:r w:rsidRPr="0032313E">
        <w:rPr>
          <w:rFonts w:ascii="Times New Roman" w:hAnsi="Times New Roman" w:cs="Times New Roman"/>
        </w:rPr>
        <w:t>There are five programmers in the team</w:t>
      </w:r>
    </w:p>
    <w:p w14:paraId="35F134FE" w14:textId="000C4F4D" w:rsidR="0032313E" w:rsidRPr="0078307E" w:rsidDel="0078307E" w:rsidRDefault="0032313E" w:rsidP="0078307E">
      <w:pPr>
        <w:rPr>
          <w:del w:id="32" w:author="Haiyang Yun" w:date="2017-09-27T15:36:00Z"/>
          <w:rFonts w:ascii="Times New Roman" w:hAnsi="Times New Roman" w:cs="Times New Roman"/>
          <w:rPrChange w:id="33" w:author="Haiyang Yun" w:date="2017-09-27T15:36:00Z">
            <w:rPr>
              <w:del w:id="34" w:author="Haiyang Yun" w:date="2017-09-27T15:36:00Z"/>
            </w:rPr>
          </w:rPrChange>
        </w:rPr>
        <w:pPrChange w:id="35" w:author="Haiyang Yun" w:date="2017-09-27T15:36:00Z">
          <w:pPr>
            <w:pStyle w:val="ListParagraph"/>
            <w:numPr>
              <w:numId w:val="2"/>
            </w:numPr>
            <w:ind w:left="480" w:firstLineChars="0" w:hanging="480"/>
          </w:pPr>
        </w:pPrChange>
      </w:pPr>
      <w:del w:id="36" w:author="Haiyang Yun" w:date="2017-09-27T15:36:00Z">
        <w:r w:rsidRPr="0078307E" w:rsidDel="0078307E">
          <w:rPr>
            <w:rFonts w:ascii="Times New Roman" w:hAnsi="Times New Roman" w:cs="Times New Roman"/>
            <w:rPrChange w:id="37" w:author="Haiyang Yun" w:date="2017-09-27T15:36:00Z">
              <w:rPr/>
            </w:rPrChange>
          </w:rPr>
          <w:delText>.</w:delText>
        </w:r>
      </w:del>
    </w:p>
    <w:p w14:paraId="018ACBB8" w14:textId="77777777" w:rsidR="0032313E" w:rsidRPr="0078307E" w:rsidRDefault="0032313E" w:rsidP="0078307E">
      <w:pPr>
        <w:rPr>
          <w:rFonts w:ascii="Times New Roman" w:hAnsi="Times New Roman" w:cs="Times New Roman"/>
          <w:rPrChange w:id="38" w:author="Haiyang Yun" w:date="2017-09-27T15:37:00Z">
            <w:rPr/>
          </w:rPrChange>
        </w:rPr>
        <w:pPrChange w:id="39" w:author="Haiyang Yun" w:date="2017-09-27T15:36:00Z">
          <w:pPr>
            <w:pStyle w:val="ListParagraph"/>
            <w:numPr>
              <w:numId w:val="2"/>
            </w:numPr>
            <w:ind w:left="480" w:firstLineChars="0" w:hanging="480"/>
          </w:pPr>
        </w:pPrChange>
      </w:pPr>
      <w:r w:rsidRPr="0078307E">
        <w:rPr>
          <w:rFonts w:ascii="Times New Roman" w:hAnsi="Times New Roman" w:cs="Times New Roman"/>
          <w:rPrChange w:id="40" w:author="Haiyang Yun" w:date="2017-09-27T15:37:00Z">
            <w:rPr/>
          </w:rPrChange>
        </w:rPr>
        <w:t>Due to the reason, it should be implemented by the development of fast and flexible way, so the Extreme Programming will be adopted for completing each implement and mutual.</w:t>
      </w:r>
    </w:p>
    <w:p w14:paraId="6449F089" w14:textId="77777777" w:rsidR="008A1ACD" w:rsidRPr="0032313E" w:rsidRDefault="008A1ACD" w:rsidP="0032313E"/>
    <w:sectPr w:rsidR="008A1ACD" w:rsidRPr="0032313E" w:rsidSect="00C71BA3">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515D1"/>
    <w:multiLevelType w:val="hybridMultilevel"/>
    <w:tmpl w:val="7A84BFB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B67769B"/>
    <w:multiLevelType w:val="hybridMultilevel"/>
    <w:tmpl w:val="BF5A5AC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iyang Yun">
    <w15:presenceInfo w15:providerId="None" w15:userId="Haiyang Y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revisionView w:markup="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7C"/>
    <w:rsid w:val="000A7333"/>
    <w:rsid w:val="0022025F"/>
    <w:rsid w:val="0032313E"/>
    <w:rsid w:val="0057269F"/>
    <w:rsid w:val="005E16C2"/>
    <w:rsid w:val="00602475"/>
    <w:rsid w:val="0078307E"/>
    <w:rsid w:val="008A1ACD"/>
    <w:rsid w:val="00B0407C"/>
    <w:rsid w:val="00C71BA3"/>
    <w:rsid w:val="00CC7A8F"/>
    <w:rsid w:val="00E136FD"/>
    <w:rsid w:val="00EE731A"/>
    <w:rsid w:val="00F5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C4D0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13E"/>
    <w:pPr>
      <w:ind w:firstLineChars="200" w:firstLine="420"/>
    </w:pPr>
  </w:style>
  <w:style w:type="paragraph" w:styleId="BalloonText">
    <w:name w:val="Balloon Text"/>
    <w:basedOn w:val="Normal"/>
    <w:link w:val="BalloonTextChar"/>
    <w:uiPriority w:val="99"/>
    <w:semiHidden/>
    <w:unhideWhenUsed/>
    <w:rsid w:val="007830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30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443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503</Words>
  <Characters>2872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Haiyang Yun</dc:creator>
  <cp:keywords/>
  <dc:description/>
  <cp:lastModifiedBy>Haiyang Yun</cp:lastModifiedBy>
  <cp:revision>6</cp:revision>
  <dcterms:created xsi:type="dcterms:W3CDTF">2017-09-26T13:06:00Z</dcterms:created>
  <dcterms:modified xsi:type="dcterms:W3CDTF">2017-09-27T19:42:00Z</dcterms:modified>
</cp:coreProperties>
</file>